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391C" w14:textId="15669D01" w:rsidR="00066242" w:rsidRPr="001012C5" w:rsidRDefault="00177F81" w:rsidP="00066242">
      <w:pPr>
        <w:spacing w:line="360" w:lineRule="exact"/>
        <w:rPr>
          <w:rFonts w:ascii="Arial" w:eastAsia="微軟正黑體" w:hAnsi="Arial" w:cs="Arial"/>
          <w:b/>
          <w:bCs/>
          <w:sz w:val="32"/>
          <w:szCs w:val="28"/>
        </w:rPr>
      </w:pPr>
      <w:r w:rsidRPr="001012C5">
        <w:rPr>
          <w:rFonts w:ascii="Arial" w:eastAsia="微軟正黑體" w:hAnsi="Arial" w:cs="Arial" w:hint="eastAsia"/>
          <w:b/>
          <w:bCs/>
          <w:sz w:val="32"/>
          <w:szCs w:val="28"/>
        </w:rPr>
        <w:t>衛教</w:t>
      </w:r>
      <w:r w:rsidR="00D20BF1">
        <w:rPr>
          <w:rFonts w:ascii="Arial" w:eastAsia="微軟正黑體" w:hAnsi="Arial" w:cs="Arial" w:hint="eastAsia"/>
          <w:b/>
          <w:bCs/>
          <w:sz w:val="32"/>
          <w:szCs w:val="28"/>
        </w:rPr>
        <w:t>手冊</w:t>
      </w:r>
      <w:r w:rsidRPr="001012C5">
        <w:rPr>
          <w:rFonts w:ascii="Arial" w:eastAsia="微軟正黑體" w:hAnsi="Arial" w:cs="Arial" w:hint="eastAsia"/>
          <w:b/>
          <w:bCs/>
          <w:sz w:val="32"/>
          <w:szCs w:val="28"/>
        </w:rPr>
        <w:t>內容</w:t>
      </w:r>
      <w:r w:rsidRPr="001012C5">
        <w:rPr>
          <w:rFonts w:ascii="Arial" w:eastAsia="微軟正黑體" w:hAnsi="Arial" w:cs="Arial" w:hint="eastAsia"/>
          <w:b/>
          <w:bCs/>
          <w:sz w:val="32"/>
          <w:szCs w:val="28"/>
        </w:rPr>
        <w:t xml:space="preserve"> (</w:t>
      </w:r>
      <w:r w:rsidRPr="001012C5">
        <w:rPr>
          <w:rFonts w:ascii="Arial" w:eastAsia="微軟正黑體" w:hAnsi="Arial" w:cs="Arial" w:hint="eastAsia"/>
          <w:b/>
          <w:bCs/>
          <w:sz w:val="32"/>
          <w:szCs w:val="28"/>
        </w:rPr>
        <w:t>純文字版</w:t>
      </w:r>
      <w:r w:rsidRPr="001012C5">
        <w:rPr>
          <w:rFonts w:ascii="Arial" w:eastAsia="微軟正黑體" w:hAnsi="Arial" w:cs="Arial" w:hint="eastAsia"/>
          <w:b/>
          <w:bCs/>
          <w:sz w:val="32"/>
          <w:szCs w:val="28"/>
        </w:rPr>
        <w:t>)</w:t>
      </w:r>
    </w:p>
    <w:p w14:paraId="40E00DB4" w14:textId="77777777" w:rsidR="001012C5" w:rsidRPr="00066242" w:rsidRDefault="001012C5" w:rsidP="00066242">
      <w:pPr>
        <w:spacing w:line="360" w:lineRule="exact"/>
        <w:rPr>
          <w:rFonts w:ascii="Arial" w:eastAsia="微軟正黑體" w:hAnsi="Arial" w:cs="Arial"/>
          <w:b/>
          <w:bCs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683"/>
        <w:gridCol w:w="1722"/>
        <w:gridCol w:w="2340"/>
        <w:gridCol w:w="5031"/>
      </w:tblGrid>
      <w:tr w:rsidR="00C311DC" w:rsidRPr="00066242" w14:paraId="319584CD" w14:textId="77777777" w:rsidTr="0099097C">
        <w:tc>
          <w:tcPr>
            <w:tcW w:w="683" w:type="dxa"/>
            <w:shd w:val="clear" w:color="auto" w:fill="F2F2F2" w:themeFill="background1" w:themeFillShade="F2"/>
            <w:vAlign w:val="center"/>
          </w:tcPr>
          <w:p w14:paraId="5A9470D7" w14:textId="32ED3CC3" w:rsidR="00C311DC" w:rsidRPr="00066242" w:rsidRDefault="00C311D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066242">
              <w:rPr>
                <w:rFonts w:ascii="Arial" w:eastAsia="微軟正黑體" w:hAnsi="Arial" w:cs="Arial"/>
                <w:b/>
                <w:bCs/>
              </w:rPr>
              <w:t>頁數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0BB9D5E1" w14:textId="4B9B9DB9" w:rsidR="00C311DC" w:rsidRPr="00066242" w:rsidRDefault="00C311D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066242">
              <w:rPr>
                <w:rFonts w:ascii="Arial" w:eastAsia="微軟正黑體" w:hAnsi="Arial" w:cs="Arial"/>
                <w:b/>
                <w:bCs/>
              </w:rPr>
              <w:t>大標題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27EA89E" w14:textId="00FB5322" w:rsidR="00C311DC" w:rsidRPr="00066242" w:rsidRDefault="00CD546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副</w:t>
            </w:r>
            <w:r w:rsidR="00C311DC" w:rsidRPr="00066242">
              <w:rPr>
                <w:rFonts w:ascii="Arial" w:eastAsia="微軟正黑體" w:hAnsi="Arial" w:cs="Arial"/>
                <w:b/>
                <w:bCs/>
              </w:rPr>
              <w:t>標題</w:t>
            </w:r>
          </w:p>
        </w:tc>
        <w:tc>
          <w:tcPr>
            <w:tcW w:w="5031" w:type="dxa"/>
            <w:shd w:val="clear" w:color="auto" w:fill="F2F2F2" w:themeFill="background1" w:themeFillShade="F2"/>
            <w:vAlign w:val="center"/>
          </w:tcPr>
          <w:p w14:paraId="734ED02F" w14:textId="7CFAE60F" w:rsidR="00C311DC" w:rsidRPr="00066242" w:rsidRDefault="00C311D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066242">
              <w:rPr>
                <w:rFonts w:ascii="Arial" w:eastAsia="微軟正黑體" w:hAnsi="Arial" w:cs="Arial"/>
                <w:b/>
                <w:bCs/>
              </w:rPr>
              <w:t>內</w:t>
            </w:r>
            <w:r w:rsidR="009813DB">
              <w:rPr>
                <w:rFonts w:ascii="Arial" w:eastAsia="微軟正黑體" w:hAnsi="Arial" w:cs="Arial" w:hint="eastAsia"/>
                <w:b/>
                <w:bCs/>
              </w:rPr>
              <w:t>容</w:t>
            </w:r>
          </w:p>
        </w:tc>
      </w:tr>
      <w:tr w:rsidR="00C311DC" w:rsidRPr="00066242" w14:paraId="4021922B" w14:textId="77777777" w:rsidTr="0099097C">
        <w:tc>
          <w:tcPr>
            <w:tcW w:w="683" w:type="dxa"/>
            <w:vAlign w:val="center"/>
          </w:tcPr>
          <w:p w14:paraId="50146B56" w14:textId="7A72B815" w:rsidR="00C311DC" w:rsidRPr="00066242" w:rsidRDefault="00C311D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066242">
              <w:rPr>
                <w:rFonts w:ascii="Arial" w:eastAsia="微軟正黑體" w:hAnsi="Arial" w:cs="Arial"/>
                <w:b/>
                <w:bCs/>
              </w:rPr>
              <w:t>封面</w:t>
            </w:r>
          </w:p>
        </w:tc>
        <w:tc>
          <w:tcPr>
            <w:tcW w:w="1722" w:type="dxa"/>
            <w:vAlign w:val="center"/>
          </w:tcPr>
          <w:p w14:paraId="3A66AB4B" w14:textId="2C4B7965" w:rsidR="00C311DC" w:rsidRPr="00BD0CBA" w:rsidRDefault="00BD0CBA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C311DC">
              <w:rPr>
                <w:rFonts w:ascii="Arial" w:eastAsia="微軟正黑體" w:hAnsi="Arial" w:cs="Arial"/>
                <w:b/>
                <w:bCs/>
              </w:rPr>
              <w:t xml:space="preserve">SILK </w:t>
            </w:r>
            <w:r w:rsidRPr="00C311DC">
              <w:rPr>
                <w:rFonts w:ascii="Arial" w:eastAsia="微軟正黑體" w:hAnsi="Arial" w:cs="Arial"/>
                <w:b/>
                <w:bCs/>
              </w:rPr>
              <w:t>雷射</w:t>
            </w:r>
            <w:r w:rsidR="0099097C">
              <w:rPr>
                <w:rFonts w:ascii="Arial" w:eastAsia="微軟正黑體" w:hAnsi="Arial" w:cs="Arial"/>
                <w:b/>
                <w:bCs/>
              </w:rPr>
              <w:br/>
            </w:r>
            <w:r w:rsidRPr="00C311DC">
              <w:rPr>
                <w:rFonts w:ascii="Arial" w:eastAsia="微軟正黑體" w:hAnsi="Arial" w:cs="Arial"/>
                <w:b/>
                <w:bCs/>
              </w:rPr>
              <w:t>近視新科技</w:t>
            </w:r>
          </w:p>
        </w:tc>
        <w:tc>
          <w:tcPr>
            <w:tcW w:w="2340" w:type="dxa"/>
            <w:vAlign w:val="center"/>
          </w:tcPr>
          <w:p w14:paraId="0357A368" w14:textId="0FA3068C" w:rsidR="00C311DC" w:rsidRPr="00BD0CBA" w:rsidRDefault="00BD0CBA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C311DC">
              <w:rPr>
                <w:rFonts w:ascii="Arial" w:eastAsia="微軟正黑體" w:hAnsi="Arial" w:cs="Arial"/>
              </w:rPr>
              <w:t>讓您視力快而精準恢復清晰</w:t>
            </w:r>
          </w:p>
        </w:tc>
        <w:tc>
          <w:tcPr>
            <w:tcW w:w="5031" w:type="dxa"/>
            <w:vAlign w:val="center"/>
          </w:tcPr>
          <w:p w14:paraId="0FC6290D" w14:textId="7C3EE2A0" w:rsidR="00C311DC" w:rsidRPr="00066242" w:rsidRDefault="00BD0CBA" w:rsidP="003D0B98">
            <w:pPr>
              <w:spacing w:line="360" w:lineRule="exact"/>
              <w:jc w:val="center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-</w:t>
            </w:r>
          </w:p>
        </w:tc>
      </w:tr>
      <w:tr w:rsidR="0099097C" w:rsidRPr="00066242" w14:paraId="447DF109" w14:textId="77777777" w:rsidTr="0099097C">
        <w:tc>
          <w:tcPr>
            <w:tcW w:w="683" w:type="dxa"/>
            <w:vMerge w:val="restart"/>
            <w:vAlign w:val="center"/>
          </w:tcPr>
          <w:p w14:paraId="53AEFD0D" w14:textId="2E453722" w:rsidR="0099097C" w:rsidRPr="00066242" w:rsidRDefault="0099097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1</w:t>
            </w:r>
          </w:p>
        </w:tc>
        <w:tc>
          <w:tcPr>
            <w:tcW w:w="1722" w:type="dxa"/>
            <w:vMerge w:val="restart"/>
            <w:vAlign w:val="center"/>
          </w:tcPr>
          <w:p w14:paraId="7B2EBF13" w14:textId="068AD4A6" w:rsidR="0099097C" w:rsidRPr="008E778E" w:rsidRDefault="0099097C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  <w:r w:rsidRPr="008E778E">
              <w:rPr>
                <w:rFonts w:ascii="Arial" w:eastAsia="微軟正黑體" w:hAnsi="Arial" w:cs="Arial" w:hint="eastAsia"/>
                <w:b/>
                <w:bCs/>
              </w:rPr>
              <w:t>近視可能對生活帶來不便，雷射手術</w:t>
            </w:r>
            <w:r>
              <w:rPr>
                <w:rFonts w:ascii="Arial" w:eastAsia="微軟正黑體" w:hAnsi="Arial" w:cs="Arial" w:hint="eastAsia"/>
                <w:b/>
                <w:bCs/>
              </w:rPr>
              <w:t>是</w:t>
            </w:r>
            <w:r w:rsidRPr="008E778E">
              <w:rPr>
                <w:rFonts w:ascii="Arial" w:eastAsia="微軟正黑體" w:hAnsi="Arial" w:cs="Arial" w:hint="eastAsia"/>
                <w:b/>
                <w:bCs/>
              </w:rPr>
              <w:t>脫離近視困擾</w:t>
            </w:r>
            <w:r>
              <w:rPr>
                <w:rFonts w:ascii="Arial" w:eastAsia="微軟正黑體" w:hAnsi="Arial" w:cs="Arial" w:hint="eastAsia"/>
                <w:b/>
                <w:bCs/>
              </w:rPr>
              <w:t>的方式</w:t>
            </w:r>
          </w:p>
        </w:tc>
        <w:tc>
          <w:tcPr>
            <w:tcW w:w="2340" w:type="dxa"/>
            <w:vAlign w:val="center"/>
          </w:tcPr>
          <w:p w14:paraId="4B65368F" w14:textId="0C592588" w:rsidR="0099097C" w:rsidRPr="00D20BF1" w:rsidRDefault="0099097C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del w:id="0" w:author="Wu, Ariel [TW]" w:date="2024-02-02T10:04:00Z">
              <w:r w:rsidRPr="008E778E" w:rsidDel="00CE4746">
                <w:rPr>
                  <w:rFonts w:ascii="Arial" w:eastAsia="微軟正黑體" w:hAnsi="Arial" w:cs="Arial" w:hint="eastAsia"/>
                </w:rPr>
                <w:delText>具</w:delText>
              </w:r>
            </w:del>
            <w:r w:rsidRPr="008E778E">
              <w:rPr>
                <w:rFonts w:ascii="Arial" w:eastAsia="微軟正黑體" w:hAnsi="Arial" w:cs="Arial" w:hint="eastAsia"/>
              </w:rPr>
              <w:t>有近視且配戴眼鏡或隱形眼鏡的您，是否有下列困擾？</w:t>
            </w:r>
          </w:p>
        </w:tc>
        <w:tc>
          <w:tcPr>
            <w:tcW w:w="5031" w:type="dxa"/>
            <w:vAlign w:val="center"/>
          </w:tcPr>
          <w:p w14:paraId="63273791" w14:textId="06299CC8" w:rsidR="0099097C" w:rsidRPr="008E778E" w:rsidRDefault="0099097C" w:rsidP="0099097C">
            <w:pPr>
              <w:pStyle w:val="a4"/>
              <w:numPr>
                <w:ilvl w:val="0"/>
                <w:numId w:val="11"/>
              </w:numPr>
              <w:spacing w:line="360" w:lineRule="exact"/>
              <w:ind w:leftChars="0" w:left="340" w:hanging="340"/>
              <w:jc w:val="both"/>
              <w:rPr>
                <w:rFonts w:ascii="Arial" w:eastAsia="微軟正黑體" w:hAnsi="Arial" w:cs="Arial"/>
              </w:rPr>
            </w:pPr>
            <w:r w:rsidRPr="008E778E">
              <w:rPr>
                <w:rFonts w:ascii="Arial" w:eastAsia="微軟正黑體" w:hAnsi="Arial" w:cs="Arial" w:hint="eastAsia"/>
              </w:rPr>
              <w:t>長時間配戴隱形眼鏡容易有不適感，</w:t>
            </w:r>
            <w:r w:rsidRPr="008E778E">
              <w:rPr>
                <w:rFonts w:ascii="Arial" w:eastAsia="微軟正黑體" w:hAnsi="Arial" w:cs="Arial"/>
              </w:rPr>
              <w:br/>
            </w:r>
            <w:r w:rsidRPr="008E778E">
              <w:rPr>
                <w:rFonts w:ascii="Arial" w:eastAsia="微軟正黑體" w:hAnsi="Arial" w:cs="Arial" w:hint="eastAsia"/>
              </w:rPr>
              <w:t>且隱形眼鏡可能有感染</w:t>
            </w:r>
            <w:r w:rsidRPr="008E778E">
              <w:rPr>
                <w:rFonts w:ascii="Arial" w:eastAsia="微軟正黑體" w:hAnsi="Arial" w:cs="Arial"/>
                <w:vertAlign w:val="superscript"/>
              </w:rPr>
              <w:t>1</w:t>
            </w:r>
            <w:r w:rsidRPr="008E778E">
              <w:rPr>
                <w:rFonts w:ascii="Arial" w:eastAsia="微軟正黑體" w:hAnsi="Arial" w:cs="Arial" w:hint="eastAsia"/>
              </w:rPr>
              <w:t>或是乾眼症</w:t>
            </w:r>
            <w:r w:rsidRPr="0099097C">
              <w:rPr>
                <w:rFonts w:ascii="Arial" w:eastAsia="微軟正黑體" w:hAnsi="Arial" w:cs="Arial" w:hint="eastAsia"/>
                <w:vertAlign w:val="superscript"/>
              </w:rPr>
              <w:t>2</w:t>
            </w:r>
            <w:r w:rsidRPr="008E778E">
              <w:rPr>
                <w:rFonts w:ascii="Arial" w:eastAsia="微軟正黑體" w:hAnsi="Arial" w:cs="Arial" w:hint="eastAsia"/>
              </w:rPr>
              <w:t>的風險</w:t>
            </w:r>
          </w:p>
          <w:p w14:paraId="04EAF321" w14:textId="0570688C" w:rsidR="0099097C" w:rsidRPr="008E778E" w:rsidRDefault="0099097C" w:rsidP="0099097C">
            <w:pPr>
              <w:pStyle w:val="a4"/>
              <w:numPr>
                <w:ilvl w:val="0"/>
                <w:numId w:val="11"/>
              </w:numPr>
              <w:spacing w:line="360" w:lineRule="exact"/>
              <w:ind w:leftChars="0" w:left="340" w:hanging="340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8E778E">
              <w:rPr>
                <w:rFonts w:ascii="Arial" w:eastAsia="微軟正黑體" w:hAnsi="Arial" w:cs="Arial" w:hint="eastAsia"/>
              </w:rPr>
              <w:t>眼鏡鏡片易受天氣影響起霧，運動時也有較高的碰撞受傷風險，提高生活的不便性</w:t>
            </w:r>
            <w:r w:rsidRPr="0099097C">
              <w:rPr>
                <w:rFonts w:ascii="Arial" w:eastAsia="微軟正黑體" w:hAnsi="Arial" w:cs="Arial" w:hint="eastAsia"/>
                <w:vertAlign w:val="superscript"/>
              </w:rPr>
              <w:t>1</w:t>
            </w:r>
          </w:p>
        </w:tc>
      </w:tr>
      <w:tr w:rsidR="0099097C" w:rsidRPr="00066242" w14:paraId="4D4AFF90" w14:textId="77777777" w:rsidTr="0099097C">
        <w:tc>
          <w:tcPr>
            <w:tcW w:w="683" w:type="dxa"/>
            <w:vMerge/>
            <w:vAlign w:val="center"/>
          </w:tcPr>
          <w:p w14:paraId="6FD73477" w14:textId="77777777" w:rsidR="0099097C" w:rsidRPr="00066242" w:rsidRDefault="0099097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1722" w:type="dxa"/>
            <w:vMerge/>
            <w:vAlign w:val="center"/>
          </w:tcPr>
          <w:p w14:paraId="2E04994A" w14:textId="77777777" w:rsidR="0099097C" w:rsidRPr="00C311DC" w:rsidRDefault="0099097C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2340" w:type="dxa"/>
            <w:vMerge w:val="restart"/>
            <w:vAlign w:val="center"/>
          </w:tcPr>
          <w:p w14:paraId="017980A1" w14:textId="2089F8A1" w:rsidR="0099097C" w:rsidRPr="00D20BF1" w:rsidRDefault="006D3ADE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del w:id="1" w:author="Wu, Ariel [TW]" w:date="2024-02-02T10:05:00Z">
              <w:r w:rsidRPr="00D20BF1" w:rsidDel="00664739">
                <w:rPr>
                  <w:rFonts w:ascii="Arial" w:eastAsia="微軟正黑體" w:hAnsi="Arial" w:cs="Arial" w:hint="eastAsia"/>
                </w:rPr>
                <w:delText>雷射</w:delText>
              </w:r>
            </w:del>
            <w:r w:rsidRPr="00D20BF1">
              <w:rPr>
                <w:rFonts w:ascii="Arial" w:eastAsia="微軟正黑體" w:hAnsi="Arial" w:cs="Arial" w:hint="eastAsia"/>
              </w:rPr>
              <w:t>近視</w:t>
            </w:r>
            <w:ins w:id="2" w:author="Wu, Ariel [TW]" w:date="2024-02-02T10:05:00Z">
              <w:r w:rsidR="00664739">
                <w:rPr>
                  <w:rFonts w:ascii="Arial" w:eastAsia="微軟正黑體" w:hAnsi="Arial" w:cs="Arial" w:hint="eastAsia"/>
                </w:rPr>
                <w:t>雷射</w:t>
              </w:r>
            </w:ins>
            <w:r w:rsidRPr="00D20BF1">
              <w:rPr>
                <w:rFonts w:ascii="Arial" w:eastAsia="微軟正黑體" w:hAnsi="Arial" w:cs="Arial" w:hint="eastAsia"/>
              </w:rPr>
              <w:t>手術提供您擺脫近視並提高生活品質的選擇</w:t>
            </w:r>
            <w:r w:rsidR="0099097C" w:rsidRPr="008E778E">
              <w:rPr>
                <w:rFonts w:ascii="Arial" w:eastAsia="微軟正黑體" w:hAnsi="Arial" w:cs="Arial"/>
                <w:vertAlign w:val="superscript"/>
              </w:rPr>
              <w:t>1</w:t>
            </w:r>
            <w:r w:rsidR="0099097C" w:rsidRPr="008E778E">
              <w:rPr>
                <w:rFonts w:ascii="Arial" w:eastAsia="微軟正黑體" w:hAnsi="Arial" w:cs="Arial" w:hint="eastAsia"/>
              </w:rPr>
              <w:t>！</w:t>
            </w:r>
          </w:p>
        </w:tc>
        <w:tc>
          <w:tcPr>
            <w:tcW w:w="5031" w:type="dxa"/>
            <w:vAlign w:val="center"/>
          </w:tcPr>
          <w:p w14:paraId="2D4864AD" w14:textId="41A53996" w:rsidR="0099097C" w:rsidRDefault="0099097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066242">
              <w:rPr>
                <w:rFonts w:ascii="Arial" w:eastAsia="微軟正黑體" w:hAnsi="Arial" w:cs="Arial"/>
              </w:rPr>
              <w:t>利用雷射方式改變角膜的厚度，改變屈光焦距位置，</w:t>
            </w:r>
            <w:r>
              <w:rPr>
                <w:rFonts w:ascii="Arial" w:eastAsia="微軟正黑體" w:hAnsi="Arial" w:cs="Arial" w:hint="eastAsia"/>
              </w:rPr>
              <w:t>使光線可以正確的聚焦至視網膜上</w:t>
            </w:r>
            <w:r w:rsidR="006D3ADE" w:rsidRPr="006D3ADE">
              <w:rPr>
                <w:rFonts w:ascii="Arial" w:eastAsia="微軟正黑體" w:hAnsi="Arial" w:cs="Arial" w:hint="eastAsia"/>
                <w:vertAlign w:val="superscript"/>
              </w:rPr>
              <w:t>1</w:t>
            </w:r>
          </w:p>
        </w:tc>
      </w:tr>
      <w:tr w:rsidR="0099097C" w:rsidRPr="00066242" w14:paraId="5E8FAC05" w14:textId="77777777" w:rsidTr="0099097C">
        <w:tc>
          <w:tcPr>
            <w:tcW w:w="683" w:type="dxa"/>
            <w:vMerge/>
            <w:vAlign w:val="center"/>
          </w:tcPr>
          <w:p w14:paraId="3E4D48DA" w14:textId="77777777" w:rsidR="0099097C" w:rsidRPr="00066242" w:rsidRDefault="0099097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1722" w:type="dxa"/>
            <w:vMerge/>
            <w:vAlign w:val="center"/>
          </w:tcPr>
          <w:p w14:paraId="35F09DFA" w14:textId="77777777" w:rsidR="0099097C" w:rsidRPr="00C311DC" w:rsidRDefault="0099097C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2340" w:type="dxa"/>
            <w:vMerge/>
            <w:vAlign w:val="center"/>
          </w:tcPr>
          <w:p w14:paraId="6AE93DEF" w14:textId="77777777" w:rsidR="0099097C" w:rsidRPr="00C311DC" w:rsidRDefault="0099097C" w:rsidP="00BD0CBA">
            <w:pPr>
              <w:spacing w:line="360" w:lineRule="exact"/>
              <w:rPr>
                <w:rFonts w:ascii="Arial" w:eastAsia="微軟正黑體" w:hAnsi="Arial" w:cs="Arial"/>
              </w:rPr>
            </w:pPr>
          </w:p>
        </w:tc>
        <w:tc>
          <w:tcPr>
            <w:tcW w:w="5031" w:type="dxa"/>
            <w:vAlign w:val="center"/>
          </w:tcPr>
          <w:p w14:paraId="10F9E9EC" w14:textId="5B4B47D2" w:rsidR="0099097C" w:rsidRDefault="0099097C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066242">
              <w:rPr>
                <w:rFonts w:ascii="Arial" w:eastAsia="微軟正黑體" w:hAnsi="Arial" w:cs="Arial"/>
              </w:rPr>
              <w:t>PRK</w:t>
            </w:r>
            <w:r>
              <w:rPr>
                <w:rFonts w:ascii="Arial" w:eastAsia="微軟正黑體" w:hAnsi="Arial" w:cs="Arial" w:hint="eastAsia"/>
              </w:rPr>
              <w:t xml:space="preserve"> (1996)</w:t>
            </w:r>
            <w:r w:rsidR="006D3ADE">
              <w:rPr>
                <w:rFonts w:ascii="Arial" w:eastAsia="微軟正黑體" w:hAnsi="Arial" w:cs="Arial"/>
                <w:vertAlign w:val="superscript"/>
              </w:rPr>
              <w:t>3</w:t>
            </w:r>
            <w:r>
              <w:rPr>
                <w:rFonts w:ascii="Arial" w:eastAsia="微軟正黑體" w:hAnsi="Arial" w:cs="Arial" w:hint="eastAsia"/>
              </w:rPr>
              <w:t xml:space="preserve"> </w:t>
            </w:r>
            <w:r w:rsidRPr="00066242">
              <w:rPr>
                <w:rFonts w:ascii="Arial" w:eastAsia="微軟正黑體" w:hAnsi="Arial" w:cs="Arial"/>
              </w:rPr>
              <w:t>→LASIK</w:t>
            </w:r>
            <w:r>
              <w:rPr>
                <w:rFonts w:ascii="Arial" w:eastAsia="微軟正黑體" w:hAnsi="Arial" w:cs="Arial" w:hint="eastAsia"/>
              </w:rPr>
              <w:t xml:space="preserve"> (1998)</w:t>
            </w:r>
            <w:r w:rsidR="006D3ADE">
              <w:rPr>
                <w:rFonts w:ascii="Arial" w:eastAsia="微軟正黑體" w:hAnsi="Arial" w:cs="Arial"/>
                <w:vertAlign w:val="superscript"/>
              </w:rPr>
              <w:t>3</w:t>
            </w:r>
            <w:r w:rsidRPr="00066242">
              <w:rPr>
                <w:rFonts w:ascii="Arial" w:eastAsia="微軟正黑體" w:hAnsi="Arial" w:cs="Arial"/>
              </w:rPr>
              <w:t>→SMILE</w:t>
            </w:r>
            <w:r>
              <w:rPr>
                <w:rFonts w:ascii="Arial" w:eastAsia="微軟正黑體" w:hAnsi="Arial" w:cs="Arial" w:hint="eastAsia"/>
              </w:rPr>
              <w:t xml:space="preserve"> (2016)</w:t>
            </w:r>
            <w:r w:rsidR="006D3ADE">
              <w:rPr>
                <w:rFonts w:ascii="Arial" w:eastAsia="微軟正黑體" w:hAnsi="Arial" w:cs="Arial"/>
                <w:vertAlign w:val="superscript"/>
              </w:rPr>
              <w:t>3</w:t>
            </w:r>
            <w:r w:rsidRPr="00066242">
              <w:rPr>
                <w:rFonts w:ascii="Arial" w:eastAsia="微軟正黑體" w:hAnsi="Arial" w:cs="Arial"/>
              </w:rPr>
              <w:t>→SMILE PRO</w:t>
            </w:r>
            <w:r>
              <w:rPr>
                <w:rFonts w:ascii="Arial" w:eastAsia="微軟正黑體" w:hAnsi="Arial" w:cs="Arial" w:hint="eastAsia"/>
              </w:rPr>
              <w:t xml:space="preserve"> (2021)</w:t>
            </w:r>
            <w:r w:rsidR="006D3ADE">
              <w:rPr>
                <w:rFonts w:ascii="Arial" w:eastAsia="微軟正黑體" w:hAnsi="Arial" w:cs="Arial"/>
                <w:vertAlign w:val="superscript"/>
              </w:rPr>
              <w:t>4</w:t>
            </w:r>
            <w:r w:rsidRPr="00066242">
              <w:rPr>
                <w:rFonts w:ascii="Arial" w:eastAsia="微軟正黑體" w:hAnsi="Arial" w:cs="Arial"/>
              </w:rPr>
              <w:t>→SILK</w:t>
            </w:r>
            <w:r>
              <w:rPr>
                <w:rFonts w:ascii="Arial" w:eastAsia="微軟正黑體" w:hAnsi="Arial" w:cs="Arial" w:hint="eastAsia"/>
              </w:rPr>
              <w:t xml:space="preserve"> (2023)</w:t>
            </w:r>
            <w:r w:rsidR="006D3ADE">
              <w:rPr>
                <w:rFonts w:ascii="Arial" w:eastAsia="微軟正黑體" w:hAnsi="Arial" w:cs="Arial"/>
                <w:vertAlign w:val="superscript"/>
              </w:rPr>
              <w:t>5</w:t>
            </w:r>
          </w:p>
        </w:tc>
      </w:tr>
      <w:tr w:rsidR="008E778E" w:rsidRPr="00066242" w14:paraId="2B2B73A1" w14:textId="77777777" w:rsidTr="0099097C">
        <w:tc>
          <w:tcPr>
            <w:tcW w:w="683" w:type="dxa"/>
            <w:vAlign w:val="center"/>
          </w:tcPr>
          <w:p w14:paraId="0A97C1CD" w14:textId="0B1F83E5" w:rsidR="008E778E" w:rsidRPr="00066242" w:rsidRDefault="006D3ADE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2</w:t>
            </w:r>
          </w:p>
        </w:tc>
        <w:tc>
          <w:tcPr>
            <w:tcW w:w="1722" w:type="dxa"/>
            <w:vAlign w:val="center"/>
          </w:tcPr>
          <w:p w14:paraId="21D702EF" w14:textId="40F186CD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  <w:del w:id="3" w:author="Wu, Ariel [TW]" w:date="2024-02-02T10:05:00Z">
              <w:r w:rsidRPr="006D3ADE" w:rsidDel="009A399A">
                <w:rPr>
                  <w:rFonts w:ascii="Arial" w:eastAsia="微軟正黑體" w:hAnsi="Arial" w:cs="Arial" w:hint="eastAsia"/>
                  <w:b/>
                  <w:bCs/>
                </w:rPr>
                <w:delText>雷射</w:delText>
              </w:r>
            </w:del>
            <w:r w:rsidRPr="006D3ADE">
              <w:rPr>
                <w:rFonts w:ascii="Arial" w:eastAsia="微軟正黑體" w:hAnsi="Arial" w:cs="Arial" w:hint="eastAsia"/>
                <w:b/>
                <w:bCs/>
              </w:rPr>
              <w:t>近視</w:t>
            </w:r>
            <w:ins w:id="4" w:author="Wu, Ariel [TW]" w:date="2024-02-02T10:05:00Z">
              <w:r w:rsidR="009A399A">
                <w:rPr>
                  <w:rFonts w:ascii="Arial" w:eastAsia="微軟正黑體" w:hAnsi="Arial" w:cs="Arial" w:hint="eastAsia"/>
                  <w:b/>
                  <w:bCs/>
                </w:rPr>
                <w:t>雷射</w:t>
              </w:r>
            </w:ins>
            <w:r w:rsidRPr="006D3ADE">
              <w:rPr>
                <w:rFonts w:ascii="Arial" w:eastAsia="微軟正黑體" w:hAnsi="Arial" w:cs="Arial" w:hint="eastAsia"/>
                <w:b/>
                <w:bCs/>
              </w:rPr>
              <w:t>手術的演進，提供</w:t>
            </w:r>
            <w:del w:id="5" w:author="Wu, Ariel [TW]" w:date="2024-02-02T10:07:00Z">
              <w:r w:rsidRPr="006D3ADE" w:rsidDel="00485340">
                <w:rPr>
                  <w:rFonts w:ascii="Arial" w:eastAsia="微軟正黑體" w:hAnsi="Arial" w:cs="Arial" w:hint="eastAsia"/>
                  <w:b/>
                  <w:bCs/>
                </w:rPr>
                <w:delText>了</w:delText>
              </w:r>
            </w:del>
            <w:r w:rsidRPr="006D3ADE">
              <w:rPr>
                <w:rFonts w:ascii="Arial" w:eastAsia="微軟正黑體" w:hAnsi="Arial" w:cs="Arial" w:hint="eastAsia"/>
                <w:b/>
                <w:bCs/>
              </w:rPr>
              <w:t>多種擺脫近視的選擇</w:t>
            </w:r>
          </w:p>
          <w:p w14:paraId="7AF27E61" w14:textId="77777777" w:rsidR="008E778E" w:rsidRPr="006D3ADE" w:rsidRDefault="008E778E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43E7562F" w14:textId="5443F0B2" w:rsidR="008E778E" w:rsidRPr="00C311DC" w:rsidRDefault="006D3ADE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不同雷射近視手術之比較</w:t>
            </w:r>
          </w:p>
        </w:tc>
        <w:tc>
          <w:tcPr>
            <w:tcW w:w="5031" w:type="dxa"/>
            <w:vAlign w:val="center"/>
          </w:tcPr>
          <w:p w14:paraId="1CE22829" w14:textId="73898CDE" w:rsidR="008E778E" w:rsidRPr="00D20BF1" w:rsidRDefault="006D3ADE" w:rsidP="00BD0CBA">
            <w:pPr>
              <w:spacing w:line="360" w:lineRule="exact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見下方附表一</w:t>
            </w:r>
          </w:p>
        </w:tc>
      </w:tr>
      <w:tr w:rsidR="00D20BF1" w:rsidRPr="00066242" w14:paraId="7211C4E4" w14:textId="77777777" w:rsidTr="0099097C">
        <w:tc>
          <w:tcPr>
            <w:tcW w:w="683" w:type="dxa"/>
            <w:vMerge w:val="restart"/>
            <w:vAlign w:val="center"/>
          </w:tcPr>
          <w:p w14:paraId="7D851BE8" w14:textId="43CFFA88" w:rsidR="00D20BF1" w:rsidRPr="00066242" w:rsidRDefault="00D20BF1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3</w:t>
            </w:r>
          </w:p>
        </w:tc>
        <w:tc>
          <w:tcPr>
            <w:tcW w:w="1722" w:type="dxa"/>
            <w:vMerge w:val="restart"/>
            <w:vAlign w:val="center"/>
          </w:tcPr>
          <w:p w14:paraId="768C8937" w14:textId="4960819A" w:rsidR="00D20BF1" w:rsidRPr="00D20BF1" w:rsidRDefault="00D20BF1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  <w:r w:rsidRPr="00D20BF1">
              <w:rPr>
                <w:rFonts w:ascii="Arial" w:eastAsia="微軟正黑體" w:hAnsi="Arial" w:cs="Arial" w:hint="eastAsia"/>
                <w:b/>
                <w:bCs/>
              </w:rPr>
              <w:t>新一代雷射近視手術</w:t>
            </w:r>
            <w:r w:rsidRPr="00D20BF1">
              <w:rPr>
                <w:rFonts w:ascii="Arial" w:eastAsia="微軟正黑體" w:hAnsi="Arial" w:cs="Arial" w:hint="eastAsia"/>
                <w:b/>
                <w:bCs/>
              </w:rPr>
              <w:t xml:space="preserve"> </w:t>
            </w:r>
            <w:r w:rsidRPr="00D20BF1">
              <w:rPr>
                <w:rFonts w:ascii="Arial" w:eastAsia="微軟正黑體" w:hAnsi="Arial" w:cs="Arial"/>
                <w:b/>
                <w:bCs/>
              </w:rPr>
              <w:t>SILK</w:t>
            </w:r>
            <w:r w:rsidRPr="00D20BF1">
              <w:rPr>
                <w:rFonts w:ascii="Arial" w:eastAsia="微軟正黑體" w:hAnsi="Arial" w:cs="Arial" w:hint="eastAsia"/>
                <w:b/>
                <w:bCs/>
              </w:rPr>
              <w:t>，</w:t>
            </w:r>
            <w:del w:id="6" w:author="Wu, Ariel [TW]" w:date="2024-02-02T10:07:00Z">
              <w:r w:rsidRPr="00D20BF1" w:rsidDel="00485340">
                <w:rPr>
                  <w:rFonts w:ascii="Arial" w:eastAsia="微軟正黑體" w:hAnsi="Arial" w:cs="Arial" w:hint="eastAsia"/>
                  <w:b/>
                  <w:bCs/>
                </w:rPr>
                <w:delText>可</w:delText>
              </w:r>
            </w:del>
            <w:r w:rsidRPr="00D20BF1">
              <w:rPr>
                <w:rFonts w:ascii="Arial" w:eastAsia="微軟正黑體" w:hAnsi="Arial" w:cs="Arial" w:hint="eastAsia"/>
                <w:b/>
                <w:bCs/>
              </w:rPr>
              <w:t>提供您優異的術後效果</w:t>
            </w:r>
            <w:r w:rsidRPr="00D20BF1">
              <w:rPr>
                <w:rFonts w:ascii="Arial" w:eastAsia="微軟正黑體" w:hAnsi="Arial" w:cs="Arial" w:hint="eastAsia"/>
                <w:b/>
                <w:bCs/>
                <w:vertAlign w:val="superscript"/>
              </w:rPr>
              <w:t>5</w:t>
            </w:r>
          </w:p>
        </w:tc>
        <w:tc>
          <w:tcPr>
            <w:tcW w:w="2340" w:type="dxa"/>
            <w:vAlign w:val="center"/>
          </w:tcPr>
          <w:p w14:paraId="0878FF97" w14:textId="38523779" w:rsidR="00D20BF1" w:rsidRPr="00D20BF1" w:rsidRDefault="00D20BF1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/>
              </w:rPr>
              <w:t xml:space="preserve">SILK </w:t>
            </w:r>
            <w:r w:rsidRPr="00D20BF1">
              <w:rPr>
                <w:rFonts w:ascii="Arial" w:eastAsia="微軟正黑體" w:hAnsi="Arial" w:cs="Arial"/>
              </w:rPr>
              <w:t>雷射手術如何進行？</w:t>
            </w:r>
            <w:r w:rsidRPr="00D20BF1">
              <w:rPr>
                <w:rFonts w:ascii="Arial" w:eastAsia="微軟正黑體" w:hAnsi="Arial" w:cs="Arial"/>
                <w:vertAlign w:val="superscript"/>
              </w:rPr>
              <w:t>1</w:t>
            </w:r>
          </w:p>
        </w:tc>
        <w:tc>
          <w:tcPr>
            <w:tcW w:w="5031" w:type="dxa"/>
            <w:vAlign w:val="center"/>
          </w:tcPr>
          <w:p w14:paraId="24F1FA08" w14:textId="39958669" w:rsidR="00D20BF1" w:rsidRPr="00D20BF1" w:rsidRDefault="00D20BF1" w:rsidP="00BD0CBA">
            <w:pPr>
              <w:spacing w:line="360" w:lineRule="exact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(</w:t>
            </w:r>
            <w:r w:rsidRPr="00D20BF1">
              <w:rPr>
                <w:rFonts w:ascii="Arial" w:eastAsia="微軟正黑體" w:hAnsi="Arial" w:cs="Arial" w:hint="eastAsia"/>
              </w:rPr>
              <w:t>呈現角膜透鏡取出術</w:t>
            </w:r>
            <w:r w:rsidRPr="00D20BF1">
              <w:rPr>
                <w:rFonts w:ascii="Arial" w:eastAsia="微軟正黑體" w:hAnsi="Arial" w:cs="Arial" w:hint="eastAsia"/>
                <w:vertAlign w:val="superscript"/>
              </w:rPr>
              <w:t>1</w:t>
            </w:r>
            <w:r w:rsidRPr="00D20BF1">
              <w:rPr>
                <w:rFonts w:ascii="Arial" w:eastAsia="微軟正黑體" w:hAnsi="Arial" w:cs="Arial" w:hint="eastAsia"/>
              </w:rPr>
              <w:t>的圖片</w:t>
            </w:r>
            <w:r w:rsidRPr="00D20BF1">
              <w:rPr>
                <w:rFonts w:ascii="Arial" w:eastAsia="微軟正黑體" w:hAnsi="Arial" w:cs="Arial" w:hint="eastAsia"/>
              </w:rPr>
              <w:t>)</w:t>
            </w:r>
          </w:p>
        </w:tc>
      </w:tr>
      <w:tr w:rsidR="00D20BF1" w:rsidRPr="00066242" w14:paraId="0BAE06BD" w14:textId="77777777" w:rsidTr="0099097C">
        <w:tc>
          <w:tcPr>
            <w:tcW w:w="683" w:type="dxa"/>
            <w:vMerge/>
            <w:vAlign w:val="center"/>
          </w:tcPr>
          <w:p w14:paraId="6DC9954F" w14:textId="77777777" w:rsidR="00D20BF1" w:rsidRPr="00066242" w:rsidRDefault="00D20BF1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1722" w:type="dxa"/>
            <w:vMerge/>
            <w:vAlign w:val="center"/>
          </w:tcPr>
          <w:p w14:paraId="6971DAFA" w14:textId="77777777" w:rsidR="00D20BF1" w:rsidRPr="00C311DC" w:rsidRDefault="00D20BF1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4FEA9C95" w14:textId="0E5832B6" w:rsidR="00D20BF1" w:rsidRPr="00C311DC" w:rsidRDefault="00D20BF1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相較於過去的手術，</w:t>
            </w:r>
            <w:r w:rsidRPr="00D20BF1">
              <w:rPr>
                <w:rFonts w:ascii="Arial" w:eastAsia="微軟正黑體" w:hAnsi="Arial" w:cs="Arial" w:hint="eastAsia"/>
              </w:rPr>
              <w:t xml:space="preserve"> </w:t>
            </w:r>
            <w:r w:rsidRPr="00D20BF1">
              <w:rPr>
                <w:rFonts w:ascii="Arial" w:eastAsia="微軟正黑體" w:hAnsi="Arial" w:cs="Arial"/>
              </w:rPr>
              <w:t xml:space="preserve">SILK </w:t>
            </w:r>
            <w:r w:rsidRPr="00D20BF1">
              <w:rPr>
                <w:rFonts w:ascii="Arial" w:eastAsia="微軟正黑體" w:hAnsi="Arial" w:cs="Arial" w:hint="eastAsia"/>
              </w:rPr>
              <w:t>的特色是什麼</w:t>
            </w:r>
            <w:r>
              <w:rPr>
                <w:rFonts w:ascii="Arial" w:eastAsia="微軟正黑體" w:hAnsi="Arial" w:cs="Arial" w:hint="eastAsia"/>
                <w:vertAlign w:val="superscript"/>
              </w:rPr>
              <w:t>5</w:t>
            </w:r>
          </w:p>
        </w:tc>
        <w:tc>
          <w:tcPr>
            <w:tcW w:w="5031" w:type="dxa"/>
            <w:vAlign w:val="center"/>
          </w:tcPr>
          <w:p w14:paraId="35E8A9C9" w14:textId="77777777" w:rsidR="00D20BF1" w:rsidRPr="00D20BF1" w:rsidRDefault="00D20BF1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小光斑低能量雷射光</w:t>
            </w:r>
          </w:p>
          <w:p w14:paraId="26BD4171" w14:textId="77777777" w:rsidR="00D20BF1" w:rsidRPr="00B63D17" w:rsidRDefault="00D20BF1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D20BF1">
              <w:rPr>
                <w:rFonts w:ascii="Arial" w:eastAsia="微軟正黑體" w:hAnsi="Arial" w:cs="Arial" w:hint="eastAsia"/>
              </w:rPr>
              <w:t>專利雙凸透鏡切割技術</w:t>
            </w:r>
          </w:p>
          <w:p w14:paraId="7685F251" w14:textId="5634D92F" w:rsidR="00B63D17" w:rsidRPr="00B63D17" w:rsidRDefault="00B63D17" w:rsidP="00B63D17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  <w:b/>
                <w:bCs/>
              </w:rPr>
            </w:pPr>
            <w:r w:rsidRPr="00B63D17">
              <w:rPr>
                <w:rFonts w:ascii="Arial" w:eastAsia="微軟正黑體" w:hAnsi="Arial" w:cs="Arial" w:hint="eastAsia"/>
              </w:rPr>
              <w:t>僅需</w:t>
            </w:r>
            <w:r w:rsidRPr="00B63D17">
              <w:rPr>
                <w:rFonts w:ascii="Arial" w:eastAsia="微軟正黑體" w:hAnsi="Arial" w:cs="Arial" w:hint="eastAsia"/>
              </w:rPr>
              <w:t xml:space="preserve"> </w:t>
            </w:r>
            <w:r w:rsidRPr="00B63D17">
              <w:rPr>
                <w:rFonts w:ascii="Arial" w:eastAsia="微軟正黑體" w:hAnsi="Arial" w:cs="Arial"/>
              </w:rPr>
              <w:t xml:space="preserve">16 </w:t>
            </w:r>
            <w:r w:rsidRPr="00B63D17">
              <w:rPr>
                <w:rFonts w:ascii="Arial" w:eastAsia="微軟正黑體" w:hAnsi="Arial" w:cs="Arial" w:hint="eastAsia"/>
              </w:rPr>
              <w:t>秒的手術時間，帶給您清晰的新視界</w:t>
            </w:r>
          </w:p>
        </w:tc>
      </w:tr>
      <w:tr w:rsidR="00D20BF1" w:rsidRPr="00066242" w14:paraId="0AC69965" w14:textId="77777777" w:rsidTr="0099097C">
        <w:tc>
          <w:tcPr>
            <w:tcW w:w="683" w:type="dxa"/>
            <w:vAlign w:val="center"/>
          </w:tcPr>
          <w:p w14:paraId="6FA415B4" w14:textId="675153B9" w:rsidR="00D20BF1" w:rsidRPr="00066242" w:rsidRDefault="00D20BF1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4</w:t>
            </w:r>
          </w:p>
        </w:tc>
        <w:tc>
          <w:tcPr>
            <w:tcW w:w="1722" w:type="dxa"/>
            <w:vAlign w:val="center"/>
          </w:tcPr>
          <w:p w14:paraId="04E18877" w14:textId="1658CA30" w:rsidR="00D20BF1" w:rsidRPr="00C311DC" w:rsidRDefault="00D20BF1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  <w:r w:rsidRPr="00D20BF1">
              <w:rPr>
                <w:rFonts w:ascii="Arial" w:eastAsia="微軟正黑體" w:hAnsi="Arial" w:cs="Arial"/>
                <w:b/>
                <w:bCs/>
              </w:rPr>
              <w:t xml:space="preserve">SILK </w:t>
            </w:r>
            <w:r w:rsidRPr="00D20BF1">
              <w:rPr>
                <w:rFonts w:ascii="Arial" w:eastAsia="微軟正黑體" w:hAnsi="Arial" w:cs="Arial" w:hint="eastAsia"/>
                <w:b/>
                <w:bCs/>
              </w:rPr>
              <w:t>獨具特色之低能量與小光斑，降低角膜組織傷害</w:t>
            </w:r>
            <w:r w:rsidRPr="00D20BF1">
              <w:rPr>
                <w:rFonts w:ascii="Arial" w:eastAsia="微軟正黑體" w:hAnsi="Arial" w:cs="Arial" w:hint="eastAsia"/>
                <w:b/>
                <w:bCs/>
                <w:vertAlign w:val="superscript"/>
              </w:rPr>
              <w:t>5</w:t>
            </w:r>
          </w:p>
        </w:tc>
        <w:tc>
          <w:tcPr>
            <w:tcW w:w="2340" w:type="dxa"/>
            <w:vAlign w:val="center"/>
          </w:tcPr>
          <w:p w14:paraId="5B3CEA43" w14:textId="3605DA91" w:rsidR="00D20BF1" w:rsidRPr="00D20BF1" w:rsidRDefault="00D20BF1" w:rsidP="003D0B98">
            <w:pPr>
              <w:spacing w:line="360" w:lineRule="exact"/>
              <w:jc w:val="center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-</w:t>
            </w:r>
          </w:p>
        </w:tc>
        <w:tc>
          <w:tcPr>
            <w:tcW w:w="5031" w:type="dxa"/>
            <w:vAlign w:val="center"/>
          </w:tcPr>
          <w:p w14:paraId="384B762F" w14:textId="64CC3EE3" w:rsidR="00D20BF1" w:rsidRPr="00D20BF1" w:rsidRDefault="00D20BF1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(</w:t>
            </w:r>
            <w:r w:rsidRPr="00D20BF1">
              <w:rPr>
                <w:rFonts w:ascii="Arial" w:eastAsia="微軟正黑體" w:hAnsi="Arial" w:cs="Arial" w:hint="eastAsia"/>
              </w:rPr>
              <w:t>低能量小光斑連續切割之圖片</w:t>
            </w:r>
            <w:r w:rsidRPr="00D20BF1">
              <w:rPr>
                <w:rFonts w:ascii="Arial" w:eastAsia="微軟正黑體" w:hAnsi="Arial" w:cs="Arial" w:hint="eastAsia"/>
              </w:rPr>
              <w:t>)</w:t>
            </w:r>
            <w:r>
              <w:rPr>
                <w:rFonts w:ascii="Arial" w:eastAsia="微軟正黑體" w:hAnsi="Arial" w:cs="Arial"/>
              </w:rPr>
              <w:br/>
            </w:r>
            <w:r w:rsidRPr="00D20BF1">
              <w:rPr>
                <w:rFonts w:ascii="Arial" w:eastAsia="微軟正黑體" w:hAnsi="Arial" w:cs="Arial" w:hint="eastAsia"/>
              </w:rPr>
              <w:t>小光斑聚集而成的低能量雷射光，</w:t>
            </w:r>
            <w:ins w:id="7" w:author="Wu, Ariel [TW]" w:date="2024-02-02T11:03:00Z">
              <w:r w:rsidR="004312B5">
                <w:rPr>
                  <w:rFonts w:ascii="Arial" w:eastAsia="微軟正黑體" w:hAnsi="Arial" w:cs="Arial" w:hint="eastAsia"/>
                </w:rPr>
                <w:t>可</w:t>
              </w:r>
            </w:ins>
            <w:del w:id="8" w:author="Wu, Ariel [TW]" w:date="2024-02-02T10:55:00Z">
              <w:r w:rsidRPr="00D20BF1" w:rsidDel="004A752E">
                <w:rPr>
                  <w:rFonts w:ascii="Arial" w:eastAsia="微軟正黑體" w:hAnsi="Arial" w:cs="Arial" w:hint="eastAsia"/>
                </w:rPr>
                <w:delText>可</w:delText>
              </w:r>
            </w:del>
            <w:r w:rsidRPr="00D20BF1">
              <w:rPr>
                <w:rFonts w:ascii="Arial" w:eastAsia="微軟正黑體" w:hAnsi="Arial" w:cs="Arial" w:hint="eastAsia"/>
              </w:rPr>
              <w:t>精準</w:t>
            </w:r>
            <w:ins w:id="9" w:author="Wu, Ariel [TW]" w:date="2024-02-02T11:03:00Z">
              <w:r w:rsidR="00206896">
                <w:rPr>
                  <w:rFonts w:ascii="Arial" w:eastAsia="微軟正黑體" w:hAnsi="Arial" w:cs="Arial" w:hint="eastAsia"/>
                </w:rPr>
                <w:t>切割</w:t>
              </w:r>
            </w:ins>
            <w:ins w:id="10" w:author="Wu, Ariel [TW]" w:date="2024-02-02T11:04:00Z">
              <w:r w:rsidR="004312B5">
                <w:rPr>
                  <w:rFonts w:ascii="Arial" w:eastAsia="微軟正黑體" w:hAnsi="Arial" w:cs="Arial" w:hint="eastAsia"/>
                </w:rPr>
                <w:t>角膜</w:t>
              </w:r>
            </w:ins>
            <w:del w:id="11" w:author="Wu, Ariel [TW]" w:date="2024-02-02T11:02:00Z">
              <w:r w:rsidRPr="00D20BF1" w:rsidDel="00171445">
                <w:rPr>
                  <w:rFonts w:ascii="Arial" w:eastAsia="微軟正黑體" w:hAnsi="Arial" w:cs="Arial" w:hint="eastAsia"/>
                </w:rPr>
                <w:delText>切割角膜</w:delText>
              </w:r>
            </w:del>
            <w:r w:rsidRPr="00D20BF1">
              <w:rPr>
                <w:rFonts w:ascii="Arial" w:eastAsia="微軟正黑體" w:hAnsi="Arial" w:cs="Arial" w:hint="eastAsia"/>
              </w:rPr>
              <w:t>，</w:t>
            </w:r>
            <w:del w:id="12" w:author="Wu, Ariel [TW]" w:date="2024-02-02T10:09:00Z">
              <w:r w:rsidRPr="00D20BF1" w:rsidDel="004D2B63">
                <w:rPr>
                  <w:rFonts w:ascii="Arial" w:eastAsia="微軟正黑體" w:hAnsi="Arial" w:cs="Arial" w:hint="eastAsia"/>
                </w:rPr>
                <w:delText>且</w:delText>
              </w:r>
            </w:del>
            <w:del w:id="13" w:author="Wu, Ariel [TW]" w:date="2024-02-02T10:13:00Z">
              <w:r w:rsidRPr="00D20BF1" w:rsidDel="00675C4E">
                <w:rPr>
                  <w:rFonts w:ascii="Arial" w:eastAsia="微軟正黑體" w:hAnsi="Arial" w:cs="Arial" w:hint="eastAsia"/>
                </w:rPr>
                <w:delText>切割出的角膜透鏡</w:delText>
              </w:r>
            </w:del>
            <w:del w:id="14" w:author="Wu, Ariel [TW]" w:date="2024-02-02T10:10:00Z">
              <w:r w:rsidRPr="00D20BF1" w:rsidDel="004D2B63">
                <w:rPr>
                  <w:rFonts w:ascii="Arial" w:eastAsia="微軟正黑體" w:hAnsi="Arial" w:cs="Arial" w:hint="eastAsia"/>
                </w:rPr>
                <w:delText>傷</w:delText>
              </w:r>
            </w:del>
            <w:del w:id="15" w:author="Wu, Ariel [TW]" w:date="2024-02-02T10:13:00Z">
              <w:r w:rsidRPr="00D20BF1" w:rsidDel="00675C4E">
                <w:rPr>
                  <w:rFonts w:ascii="Arial" w:eastAsia="微軟正黑體" w:hAnsi="Arial" w:cs="Arial" w:hint="eastAsia"/>
                </w:rPr>
                <w:delText>口具</w:delText>
              </w:r>
            </w:del>
            <w:ins w:id="16" w:author="Wu, Ariel [TW]" w:date="2024-02-02T10:14:00Z">
              <w:r w:rsidR="003A58A8">
                <w:rPr>
                  <w:rFonts w:ascii="Arial" w:eastAsia="微軟正黑體" w:hAnsi="Arial" w:cs="Arial" w:hint="eastAsia"/>
                </w:rPr>
                <w:t>連續</w:t>
              </w:r>
            </w:ins>
            <w:ins w:id="17" w:author="Wu, Ariel [TW]" w:date="2024-02-02T11:03:00Z">
              <w:r w:rsidR="004312B5">
                <w:rPr>
                  <w:rFonts w:ascii="Arial" w:eastAsia="微軟正黑體" w:hAnsi="Arial" w:cs="Arial" w:hint="eastAsia"/>
                </w:rPr>
                <w:t>雷射</w:t>
              </w:r>
            </w:ins>
            <w:del w:id="18" w:author="Wu, Ariel [TW]" w:date="2024-02-02T10:14:00Z">
              <w:r w:rsidRPr="00D20BF1" w:rsidDel="00665EC6">
                <w:rPr>
                  <w:rFonts w:ascii="Arial" w:eastAsia="微軟正黑體" w:hAnsi="Arial" w:cs="Arial" w:hint="eastAsia"/>
                </w:rPr>
                <w:delText>連續</w:delText>
              </w:r>
            </w:del>
            <w:ins w:id="19" w:author="Wu, Ariel [TW]" w:date="2024-02-02T10:14:00Z">
              <w:r w:rsidR="00665EC6">
                <w:rPr>
                  <w:rFonts w:ascii="Arial" w:eastAsia="微軟正黑體" w:hAnsi="Arial" w:cs="Arial" w:hint="eastAsia"/>
                </w:rPr>
                <w:t>光斑</w:t>
              </w:r>
            </w:ins>
            <w:del w:id="20" w:author="Wu, Ariel [TW]" w:date="2024-02-02T10:14:00Z">
              <w:r w:rsidRPr="00D20BF1" w:rsidDel="00665EC6">
                <w:rPr>
                  <w:rFonts w:ascii="Arial" w:eastAsia="微軟正黑體" w:hAnsi="Arial" w:cs="Arial" w:hint="eastAsia"/>
                </w:rPr>
                <w:delText>性</w:delText>
              </w:r>
            </w:del>
            <w:del w:id="21" w:author="Wu, Ariel [TW]" w:date="2024-02-02T10:15:00Z">
              <w:r w:rsidRPr="00D20BF1" w:rsidDel="003A58A8">
                <w:rPr>
                  <w:rFonts w:ascii="Arial" w:eastAsia="微軟正黑體" w:hAnsi="Arial" w:cs="Arial" w:hint="eastAsia"/>
                </w:rPr>
                <w:delText>，</w:delText>
              </w:r>
            </w:del>
            <w:ins w:id="22" w:author="Wu, Ariel [TW]" w:date="2024-02-02T11:02:00Z">
              <w:r w:rsidR="003D31E1">
                <w:rPr>
                  <w:rFonts w:ascii="Arial" w:eastAsia="微軟正黑體" w:hAnsi="Arial" w:cs="Arial" w:hint="eastAsia"/>
                </w:rPr>
                <w:t>，</w:t>
              </w:r>
            </w:ins>
            <w:r w:rsidRPr="00D20BF1">
              <w:rPr>
                <w:rFonts w:ascii="Arial" w:eastAsia="微軟正黑體" w:hAnsi="Arial" w:cs="Arial" w:hint="eastAsia"/>
              </w:rPr>
              <w:t>摘除角膜透鏡時不沾黏，降低對角膜組織的傷害</w:t>
            </w:r>
            <w:r w:rsidRPr="00D20BF1">
              <w:rPr>
                <w:rFonts w:ascii="Arial" w:eastAsia="微軟正黑體" w:hAnsi="Arial" w:cs="Arial" w:hint="eastAsia"/>
                <w:vertAlign w:val="superscript"/>
              </w:rPr>
              <w:t>5</w:t>
            </w:r>
          </w:p>
          <w:p w14:paraId="67E8A1CE" w14:textId="0C874851" w:rsidR="00D20BF1" w:rsidRPr="00D20BF1" w:rsidRDefault="00D20BF1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/>
              </w:rPr>
              <w:t xml:space="preserve">~1 </w:t>
            </w:r>
            <w:r w:rsidRPr="00D20BF1">
              <w:rPr>
                <w:rFonts w:ascii="Arial" w:eastAsia="微軟正黑體" w:hAnsi="Arial" w:cs="Arial"/>
                <w:lang w:val="el-GR"/>
              </w:rPr>
              <w:t>μ</w:t>
            </w:r>
            <w:r w:rsidRPr="00D20BF1">
              <w:rPr>
                <w:rFonts w:ascii="Arial" w:eastAsia="微軟正黑體" w:hAnsi="Arial" w:cs="Arial"/>
              </w:rPr>
              <w:t xml:space="preserve">m </w:t>
            </w:r>
            <w:r w:rsidRPr="00D20BF1">
              <w:rPr>
                <w:rFonts w:ascii="Arial" w:eastAsia="微軟正黑體" w:hAnsi="Arial" w:cs="Arial"/>
              </w:rPr>
              <w:t>光斑</w:t>
            </w:r>
            <w:ins w:id="23" w:author="Wu, Ariel [TW]" w:date="2024-02-02T11:01:00Z">
              <w:r w:rsidR="00491FBF">
                <w:rPr>
                  <w:rFonts w:ascii="Arial" w:eastAsia="微軟正黑體" w:hAnsi="Arial" w:cs="Arial" w:hint="eastAsia"/>
                </w:rPr>
                <w:t>大小</w:t>
              </w:r>
            </w:ins>
            <w:del w:id="24" w:author="Wu, Ariel [TW]" w:date="2024-02-02T11:01:00Z">
              <w:r w:rsidRPr="00D20BF1" w:rsidDel="001433C3">
                <w:rPr>
                  <w:rFonts w:ascii="Arial" w:eastAsia="微軟正黑體" w:hAnsi="Arial" w:cs="Arial"/>
                </w:rPr>
                <w:delText>尺寸</w:delText>
              </w:r>
            </w:del>
            <w:r w:rsidR="00960AE9">
              <w:rPr>
                <w:rFonts w:ascii="Arial" w:eastAsia="微軟正黑體" w:hAnsi="Arial" w:cs="Arial"/>
                <w:vertAlign w:val="superscript"/>
              </w:rPr>
              <w:t>4.5</w:t>
            </w:r>
            <w:r w:rsidRPr="00D20BF1">
              <w:rPr>
                <w:rFonts w:ascii="Arial" w:eastAsia="微軟正黑體" w:hAnsi="Arial" w:cs="Arial" w:hint="eastAsia"/>
              </w:rPr>
              <w:t>，與傳統</w:t>
            </w:r>
            <w:ins w:id="25" w:author="Wu, Ariel [TW]" w:date="2024-02-02T10:09:00Z">
              <w:r w:rsidR="002E079F">
                <w:rPr>
                  <w:rFonts w:ascii="Arial" w:eastAsia="微軟正黑體" w:hAnsi="Arial" w:cs="Arial" w:hint="eastAsia"/>
                </w:rPr>
                <w:t>透鏡取出</w:t>
              </w:r>
            </w:ins>
            <w:del w:id="26" w:author="Wu, Ariel [TW]" w:date="2024-02-02T10:09:00Z">
              <w:r w:rsidRPr="00D20BF1" w:rsidDel="002E079F">
                <w:rPr>
                  <w:rFonts w:ascii="Arial" w:eastAsia="微軟正黑體" w:hAnsi="Arial" w:cs="Arial" w:hint="eastAsia"/>
                </w:rPr>
                <w:delText>手</w:delText>
              </w:r>
            </w:del>
            <w:r w:rsidRPr="00D20BF1">
              <w:rPr>
                <w:rFonts w:ascii="Arial" w:eastAsia="微軟正黑體" w:hAnsi="Arial" w:cs="Arial" w:hint="eastAsia"/>
              </w:rPr>
              <w:t>術差異</w:t>
            </w:r>
            <w:del w:id="27" w:author="Wu, Ariel [TW]" w:date="2024-02-02T10:58:00Z">
              <w:r w:rsidRPr="00D20BF1" w:rsidDel="00EF07D1">
                <w:rPr>
                  <w:rFonts w:ascii="Arial" w:eastAsia="微軟正黑體" w:hAnsi="Arial" w:cs="Arial" w:hint="eastAsia"/>
                </w:rPr>
                <w:delText>可</w:delText>
              </w:r>
            </w:del>
            <w:r w:rsidRPr="00D20BF1">
              <w:rPr>
                <w:rFonts w:ascii="Arial" w:eastAsia="微軟正黑體" w:hAnsi="Arial" w:cs="Arial" w:hint="eastAsia"/>
              </w:rPr>
              <w:t>達</w:t>
            </w:r>
            <w:r w:rsidRPr="00D20BF1">
              <w:rPr>
                <w:rFonts w:ascii="Arial" w:eastAsia="微軟正黑體" w:hAnsi="Arial" w:cs="Arial" w:hint="eastAsia"/>
              </w:rPr>
              <w:t xml:space="preserve"> </w:t>
            </w:r>
            <w:r w:rsidRPr="00D20BF1">
              <w:rPr>
                <w:rFonts w:ascii="Arial" w:eastAsia="微軟正黑體" w:hAnsi="Arial" w:cs="Arial"/>
              </w:rPr>
              <w:t>77%</w:t>
            </w:r>
          </w:p>
          <w:p w14:paraId="404BEB3F" w14:textId="1B0EB020" w:rsidR="00D20BF1" w:rsidRPr="00D20BF1" w:rsidRDefault="00D20BF1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/>
              </w:rPr>
              <w:t xml:space="preserve">40-90 nJ </w:t>
            </w:r>
            <w:r w:rsidRPr="00D20BF1">
              <w:rPr>
                <w:rFonts w:ascii="Arial" w:eastAsia="微軟正黑體" w:hAnsi="Arial" w:cs="Arial"/>
              </w:rPr>
              <w:t>脈衝能量</w:t>
            </w:r>
            <w:r w:rsidRPr="00D20BF1">
              <w:rPr>
                <w:rFonts w:ascii="Arial" w:eastAsia="微軟正黑體" w:hAnsi="Arial" w:cs="Arial" w:hint="eastAsia"/>
                <w:vertAlign w:val="superscript"/>
              </w:rPr>
              <w:t>5</w:t>
            </w:r>
            <w:r w:rsidRPr="00D20BF1">
              <w:rPr>
                <w:rFonts w:ascii="Arial" w:eastAsia="微軟正黑體" w:hAnsi="Arial" w:cs="Arial" w:hint="eastAsia"/>
              </w:rPr>
              <w:t>，較傳統</w:t>
            </w:r>
            <w:ins w:id="28" w:author="Wu, Ariel [TW]" w:date="2024-02-02T10:09:00Z">
              <w:r w:rsidR="002E079F">
                <w:rPr>
                  <w:rFonts w:ascii="Arial" w:eastAsia="微軟正黑體" w:hAnsi="Arial" w:cs="Arial" w:hint="eastAsia"/>
                </w:rPr>
                <w:t>透鏡取出</w:t>
              </w:r>
            </w:ins>
            <w:del w:id="29" w:author="Wu, Ariel [TW]" w:date="2024-02-02T10:09:00Z">
              <w:r w:rsidRPr="00D20BF1" w:rsidDel="002E079F">
                <w:rPr>
                  <w:rFonts w:ascii="Arial" w:eastAsia="微軟正黑體" w:hAnsi="Arial" w:cs="Arial" w:hint="eastAsia"/>
                </w:rPr>
                <w:delText>手</w:delText>
              </w:r>
            </w:del>
            <w:r w:rsidRPr="00D20BF1">
              <w:rPr>
                <w:rFonts w:ascii="Arial" w:eastAsia="微軟正黑體" w:hAnsi="Arial" w:cs="Arial" w:hint="eastAsia"/>
              </w:rPr>
              <w:t>術低</w:t>
            </w:r>
            <w:r w:rsidRPr="00D20BF1">
              <w:rPr>
                <w:rFonts w:ascii="Arial" w:eastAsia="微軟正黑體" w:hAnsi="Arial" w:cs="Arial" w:hint="eastAsia"/>
              </w:rPr>
              <w:t xml:space="preserve"> </w:t>
            </w:r>
            <w:r w:rsidRPr="00D20BF1">
              <w:rPr>
                <w:rFonts w:ascii="Arial" w:eastAsia="微軟正黑體" w:hAnsi="Arial" w:cs="Arial"/>
              </w:rPr>
              <w:t>50%</w:t>
            </w:r>
          </w:p>
          <w:p w14:paraId="7D441521" w14:textId="23B5AC8D" w:rsidR="00D20BF1" w:rsidRDefault="00D20BF1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低能量小光斑雷射優勢</w:t>
            </w:r>
            <w:r w:rsidRPr="00D20BF1">
              <w:rPr>
                <w:rFonts w:ascii="Arial" w:eastAsia="微軟正黑體" w:hAnsi="Arial" w:cs="Arial" w:hint="eastAsia"/>
                <w:vertAlign w:val="superscript"/>
              </w:rPr>
              <w:t>5</w:t>
            </w:r>
            <w:r>
              <w:rPr>
                <w:rFonts w:ascii="Arial" w:eastAsia="微軟正黑體" w:hAnsi="Arial" w:cs="Arial" w:hint="eastAsia"/>
              </w:rPr>
              <w:t>：</w:t>
            </w:r>
          </w:p>
          <w:p w14:paraId="1B098043" w14:textId="77777777" w:rsidR="00D20BF1" w:rsidRPr="00D20BF1" w:rsidRDefault="00D20BF1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精準切割，組織傷害降到最低</w:t>
            </w:r>
          </w:p>
          <w:p w14:paraId="4AF3EC8C" w14:textId="7AB4F33A" w:rsidR="00D20BF1" w:rsidRPr="00D20BF1" w:rsidRDefault="00D20BF1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del w:id="30" w:author="Wu, Ariel [TW]" w:date="2024-02-02T11:07:00Z">
              <w:r w:rsidRPr="00D20BF1" w:rsidDel="0082724E">
                <w:rPr>
                  <w:rFonts w:ascii="Arial" w:eastAsia="微軟正黑體" w:hAnsi="Arial" w:cs="Arial" w:hint="eastAsia"/>
                </w:rPr>
                <w:delText>連續</w:delText>
              </w:r>
            </w:del>
            <w:del w:id="31" w:author="Wu, Ariel [TW]" w:date="2024-02-02T10:16:00Z">
              <w:r w:rsidRPr="00D20BF1" w:rsidDel="002B5304">
                <w:rPr>
                  <w:rFonts w:ascii="Arial" w:eastAsia="微軟正黑體" w:hAnsi="Arial" w:cs="Arial" w:hint="eastAsia"/>
                </w:rPr>
                <w:delText>性切割</w:delText>
              </w:r>
            </w:del>
            <w:del w:id="32" w:author="Wu, Ariel [TW]" w:date="2024-02-02T10:54:00Z">
              <w:r w:rsidRPr="00D20BF1" w:rsidDel="00815E62">
                <w:rPr>
                  <w:rFonts w:ascii="Arial" w:eastAsia="微軟正黑體" w:hAnsi="Arial" w:cs="Arial" w:hint="eastAsia"/>
                </w:rPr>
                <w:delText>使</w:delText>
              </w:r>
            </w:del>
            <w:del w:id="33" w:author="Wu, Ariel [TW]" w:date="2024-02-02T10:17:00Z">
              <w:r w:rsidRPr="00D20BF1" w:rsidDel="006B79F3">
                <w:rPr>
                  <w:rFonts w:ascii="Arial" w:eastAsia="微軟正黑體" w:hAnsi="Arial" w:cs="Arial" w:hint="eastAsia"/>
                </w:rPr>
                <w:delText>組織</w:delText>
              </w:r>
            </w:del>
            <w:del w:id="34" w:author="Wu, Ariel [TW]" w:date="2024-02-02T11:07:00Z">
              <w:r w:rsidRPr="00D20BF1" w:rsidDel="0082724E">
                <w:rPr>
                  <w:rFonts w:ascii="Arial" w:eastAsia="微軟正黑體" w:hAnsi="Arial" w:cs="Arial" w:hint="eastAsia"/>
                </w:rPr>
                <w:delText>平滑不沾黏，</w:delText>
              </w:r>
            </w:del>
            <w:del w:id="35" w:author="Wu, Ariel [TW]" w:date="2024-02-02T10:16:00Z">
              <w:r w:rsidRPr="00D20BF1" w:rsidDel="00AF39D1">
                <w:rPr>
                  <w:rFonts w:ascii="Arial" w:eastAsia="微軟正黑體" w:hAnsi="Arial" w:cs="Arial" w:hint="eastAsia"/>
                </w:rPr>
                <w:delText>取出透鏡時對</w:delText>
              </w:r>
            </w:del>
            <w:del w:id="36" w:author="Wu, Ariel [TW]" w:date="2024-02-02T11:07:00Z">
              <w:r w:rsidRPr="00D20BF1" w:rsidDel="0082724E">
                <w:rPr>
                  <w:rFonts w:ascii="Arial" w:eastAsia="微軟正黑體" w:hAnsi="Arial" w:cs="Arial" w:hint="eastAsia"/>
                </w:rPr>
                <w:delText>角膜損傷降到最低</w:delText>
              </w:r>
            </w:del>
            <w:ins w:id="37" w:author="Wu, Ariel [TW]" w:date="2024-02-02T11:07:00Z">
              <w:r w:rsidR="0082724E">
                <w:rPr>
                  <w:rFonts w:ascii="Arial" w:eastAsia="微軟正黑體" w:hAnsi="Arial" w:cs="Arial" w:hint="eastAsia"/>
                </w:rPr>
                <w:t>低能量</w:t>
              </w:r>
            </w:ins>
            <w:ins w:id="38" w:author="Wu, Ariel [TW]" w:date="2024-02-02T11:08:00Z">
              <w:r w:rsidR="003927C1">
                <w:rPr>
                  <w:rFonts w:ascii="Arial" w:eastAsia="微軟正黑體" w:hAnsi="Arial" w:cs="Arial" w:hint="eastAsia"/>
                </w:rPr>
                <w:t>雷射</w:t>
              </w:r>
              <w:r w:rsidR="0082724E">
                <w:rPr>
                  <w:rFonts w:ascii="Arial" w:eastAsia="微軟正黑體" w:hAnsi="Arial" w:cs="Arial" w:hint="eastAsia"/>
                </w:rPr>
                <w:t>，術後恢復快</w:t>
              </w:r>
            </w:ins>
          </w:p>
        </w:tc>
      </w:tr>
      <w:tr w:rsidR="00B65B1A" w:rsidRPr="00066242" w14:paraId="04A99D10" w14:textId="77777777" w:rsidTr="00B65B1A">
        <w:tc>
          <w:tcPr>
            <w:tcW w:w="683" w:type="dxa"/>
            <w:vMerge w:val="restart"/>
            <w:vAlign w:val="center"/>
          </w:tcPr>
          <w:p w14:paraId="5A7D0DC2" w14:textId="1A5F58C2" w:rsidR="00B65B1A" w:rsidRDefault="00B65B1A" w:rsidP="00B65B1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5</w:t>
            </w:r>
          </w:p>
        </w:tc>
        <w:tc>
          <w:tcPr>
            <w:tcW w:w="1722" w:type="dxa"/>
            <w:vMerge w:val="restart"/>
            <w:vAlign w:val="center"/>
          </w:tcPr>
          <w:p w14:paraId="0A85C277" w14:textId="46530CE1" w:rsidR="00B65B1A" w:rsidRPr="00D20BF1" w:rsidRDefault="00B65B1A" w:rsidP="00BD0CBA">
            <w:pPr>
              <w:spacing w:line="360" w:lineRule="exact"/>
              <w:rPr>
                <w:rFonts w:ascii="Arial" w:eastAsia="微軟正黑體" w:hAnsi="Arial" w:cs="Arial" w:hint="eastAsia"/>
                <w:b/>
                <w:bCs/>
              </w:rPr>
            </w:pPr>
            <w:r w:rsidRPr="00D20BF1">
              <w:rPr>
                <w:rFonts w:ascii="Arial" w:eastAsia="微軟正黑體" w:hAnsi="Arial" w:cs="Arial"/>
                <w:b/>
                <w:bCs/>
              </w:rPr>
              <w:t xml:space="preserve">SILK </w:t>
            </w:r>
            <w:r w:rsidRPr="00D20BF1">
              <w:rPr>
                <w:rFonts w:ascii="Arial" w:eastAsia="微軟正黑體" w:hAnsi="Arial" w:cs="Arial"/>
                <w:b/>
                <w:bCs/>
              </w:rPr>
              <w:t>專利雙</w:t>
            </w:r>
            <w:r w:rsidRPr="00D20BF1">
              <w:rPr>
                <w:rFonts w:ascii="Arial" w:eastAsia="微軟正黑體" w:hAnsi="Arial" w:cs="Arial"/>
                <w:b/>
                <w:bCs/>
              </w:rPr>
              <w:lastRenderedPageBreak/>
              <w:t>凸透鏡技術，減少神經受損且傷口平整復原</w:t>
            </w:r>
            <w:ins w:id="39" w:author="Wu, Ariel [TW]" w:date="2024-02-02T11:09:00Z">
              <w:r w:rsidR="00B66183">
                <w:rPr>
                  <w:rFonts w:ascii="Arial" w:eastAsia="微軟正黑體" w:hAnsi="Arial" w:cs="Arial" w:hint="eastAsia"/>
                  <w:b/>
                  <w:bCs/>
                </w:rPr>
                <w:t>快</w:t>
              </w:r>
            </w:ins>
            <w:del w:id="40" w:author="Wu, Ariel [TW]" w:date="2024-02-02T11:09:00Z">
              <w:r w:rsidRPr="00D20BF1" w:rsidDel="00B66183">
                <w:rPr>
                  <w:rFonts w:ascii="Arial" w:eastAsia="微軟正黑體" w:hAnsi="Arial" w:cs="Arial"/>
                  <w:b/>
                  <w:bCs/>
                </w:rPr>
                <w:delText>佳</w:delText>
              </w:r>
            </w:del>
          </w:p>
        </w:tc>
        <w:tc>
          <w:tcPr>
            <w:tcW w:w="2340" w:type="dxa"/>
            <w:vAlign w:val="center"/>
          </w:tcPr>
          <w:p w14:paraId="488213CA" w14:textId="5F56823F" w:rsidR="00B65B1A" w:rsidRPr="00D20BF1" w:rsidRDefault="00B65B1A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lastRenderedPageBreak/>
              <w:t>角膜神經損傷低，</w:t>
            </w:r>
            <w:r w:rsidRPr="00D20BF1">
              <w:rPr>
                <w:rFonts w:ascii="Arial" w:eastAsia="微軟正黑體" w:hAnsi="Arial" w:cs="Arial" w:hint="eastAsia"/>
              </w:rPr>
              <w:lastRenderedPageBreak/>
              <w:t>可降低發生乾眼症的風險</w:t>
            </w:r>
            <w:r w:rsidR="00B63D17">
              <w:rPr>
                <w:rFonts w:ascii="Arial" w:eastAsia="微軟正黑體" w:hAnsi="Arial" w:cs="Arial" w:hint="eastAsia"/>
                <w:vertAlign w:val="superscript"/>
              </w:rPr>
              <w:t>7</w:t>
            </w:r>
          </w:p>
        </w:tc>
        <w:tc>
          <w:tcPr>
            <w:tcW w:w="5031" w:type="dxa"/>
            <w:vAlign w:val="center"/>
          </w:tcPr>
          <w:p w14:paraId="4BD7F90A" w14:textId="14CF828E" w:rsidR="00B65B1A" w:rsidRPr="00D20BF1" w:rsidRDefault="00B65B1A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lastRenderedPageBreak/>
              <w:t>角膜上層神經分佈密集</w:t>
            </w:r>
            <w:r w:rsidR="00960AE9" w:rsidRPr="00B63D17">
              <w:rPr>
                <w:rFonts w:ascii="Arial" w:eastAsia="微軟正黑體" w:hAnsi="Arial" w:cs="Arial"/>
                <w:vertAlign w:val="superscript"/>
              </w:rPr>
              <w:t>6</w:t>
            </w:r>
            <w:r w:rsidRPr="00D20BF1">
              <w:rPr>
                <w:rFonts w:ascii="Arial" w:eastAsia="微軟正黑體" w:hAnsi="Arial" w:cs="Arial" w:hint="eastAsia"/>
              </w:rPr>
              <w:t>，雙凸透鏡切割</w:t>
            </w:r>
            <w:r w:rsidRPr="00D20BF1">
              <w:rPr>
                <w:rFonts w:ascii="Arial" w:eastAsia="微軟正黑體" w:hAnsi="Arial" w:cs="Arial" w:hint="eastAsia"/>
              </w:rPr>
              <w:lastRenderedPageBreak/>
              <w:t>技術可將角膜神經傷害降到最低</w:t>
            </w:r>
            <w:r w:rsidR="00B63D17" w:rsidRPr="00B63D17">
              <w:rPr>
                <w:rFonts w:ascii="Arial" w:eastAsia="微軟正黑體" w:hAnsi="Arial" w:cs="Arial" w:hint="eastAsia"/>
                <w:vertAlign w:val="superscript"/>
              </w:rPr>
              <w:t>5</w:t>
            </w:r>
          </w:p>
          <w:p w14:paraId="413E0DF1" w14:textId="4DBE2D6F" w:rsidR="00B65B1A" w:rsidRPr="00B63D17" w:rsidRDefault="00B65B1A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平凸透鏡可能對角膜神經傷害較大</w:t>
            </w:r>
            <w:r w:rsidR="00960AE9" w:rsidRPr="00B63D17">
              <w:rPr>
                <w:rFonts w:ascii="Arial" w:eastAsia="微軟正黑體" w:hAnsi="Arial" w:cs="Arial" w:hint="eastAsia"/>
              </w:rPr>
              <w:t>，乾眼症風險較高</w:t>
            </w:r>
            <w:r w:rsidR="00960AE9" w:rsidRPr="00B63D17">
              <w:rPr>
                <w:rFonts w:ascii="Arial" w:eastAsia="微軟正黑體" w:hAnsi="Arial" w:cs="Arial" w:hint="eastAsia"/>
                <w:vertAlign w:val="superscript"/>
              </w:rPr>
              <w:t>7</w:t>
            </w:r>
            <w:r w:rsidR="00960AE9" w:rsidRPr="00B63D17">
              <w:rPr>
                <w:rFonts w:ascii="Arial" w:eastAsia="微軟正黑體" w:hAnsi="Arial" w:cs="Arial"/>
                <w:vertAlign w:val="superscript"/>
              </w:rPr>
              <w:t>,8</w:t>
            </w:r>
          </w:p>
        </w:tc>
      </w:tr>
      <w:tr w:rsidR="00B65B1A" w:rsidRPr="00066242" w14:paraId="30918301" w14:textId="77777777" w:rsidTr="0099097C">
        <w:tc>
          <w:tcPr>
            <w:tcW w:w="683" w:type="dxa"/>
            <w:vMerge/>
            <w:vAlign w:val="center"/>
          </w:tcPr>
          <w:p w14:paraId="0B2CAD9E" w14:textId="77777777" w:rsidR="00B65B1A" w:rsidRDefault="00B65B1A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1722" w:type="dxa"/>
            <w:vMerge/>
            <w:vAlign w:val="center"/>
          </w:tcPr>
          <w:p w14:paraId="4C0D2A5D" w14:textId="77777777" w:rsidR="00B65B1A" w:rsidRPr="00D20BF1" w:rsidRDefault="00B65B1A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14:paraId="301F12D2" w14:textId="7653E3BC" w:rsidR="00B65B1A" w:rsidRPr="00D20BF1" w:rsidRDefault="00B65B1A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傷口密合度佳</w:t>
            </w:r>
            <w:r>
              <w:rPr>
                <w:rFonts w:ascii="Arial" w:eastAsia="微軟正黑體" w:hAnsi="Arial" w:cs="Arial" w:hint="eastAsia"/>
              </w:rPr>
              <w:t>，</w:t>
            </w:r>
            <w:r w:rsidRPr="00D20BF1">
              <w:rPr>
                <w:rFonts w:ascii="Arial" w:eastAsia="微軟正黑體" w:hAnsi="Arial" w:cs="Arial" w:hint="eastAsia"/>
              </w:rPr>
              <w:t>可避免傷口癒合時產生角膜皺褶</w:t>
            </w:r>
            <w:r w:rsidR="00960AE9">
              <w:rPr>
                <w:rFonts w:ascii="Arial" w:eastAsia="微軟正黑體" w:hAnsi="Arial" w:cs="Arial"/>
                <w:vertAlign w:val="superscript"/>
              </w:rPr>
              <w:t>9</w:t>
            </w:r>
            <w:r w:rsidRPr="00D20BF1">
              <w:rPr>
                <w:rFonts w:ascii="Arial" w:eastAsia="微軟正黑體" w:hAnsi="Arial" w:cs="Arial" w:hint="eastAsia"/>
              </w:rPr>
              <w:t>，可得到較佳之術後視力</w:t>
            </w:r>
          </w:p>
        </w:tc>
        <w:tc>
          <w:tcPr>
            <w:tcW w:w="5031" w:type="dxa"/>
            <w:vAlign w:val="center"/>
          </w:tcPr>
          <w:p w14:paraId="580769B2" w14:textId="1741E09E" w:rsidR="00B65B1A" w:rsidRPr="00D20BF1" w:rsidRDefault="00B65B1A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D20BF1">
              <w:rPr>
                <w:rFonts w:ascii="Arial" w:eastAsia="微軟正黑體" w:hAnsi="Arial" w:cs="Arial" w:hint="eastAsia"/>
              </w:rPr>
              <w:t>雙凸透鏡切割技術具有較佳的傷口密合度</w:t>
            </w:r>
            <w:r w:rsidR="00960AE9" w:rsidRPr="00B63D17">
              <w:rPr>
                <w:rFonts w:ascii="Arial" w:eastAsia="微軟正黑體" w:hAnsi="Arial" w:cs="Arial"/>
                <w:vertAlign w:val="superscript"/>
              </w:rPr>
              <w:t>5</w:t>
            </w:r>
          </w:p>
          <w:p w14:paraId="0DB50132" w14:textId="1EC7D0B2" w:rsidR="00B65B1A" w:rsidRPr="00B63D17" w:rsidRDefault="00B65B1A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B65B1A">
              <w:rPr>
                <w:rFonts w:ascii="Arial" w:eastAsia="微軟正黑體" w:hAnsi="Arial" w:cs="Arial" w:hint="eastAsia"/>
              </w:rPr>
              <w:t>平凸透鏡傷口癒合時可能造成角膜皺褶</w:t>
            </w:r>
            <w:r w:rsidR="00960AE9" w:rsidRPr="00B63D17">
              <w:rPr>
                <w:rFonts w:ascii="Arial" w:eastAsia="微軟正黑體" w:hAnsi="Arial" w:cs="Arial"/>
                <w:vertAlign w:val="superscript"/>
              </w:rPr>
              <w:t>9</w:t>
            </w:r>
          </w:p>
          <w:p w14:paraId="70F3B15B" w14:textId="469BB37E" w:rsidR="00B65B1A" w:rsidRPr="00B63D17" w:rsidRDefault="00B65B1A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B63D17">
              <w:rPr>
                <w:rFonts w:ascii="Arial" w:eastAsia="微軟正黑體" w:hAnsi="Arial" w:cs="Arial" w:hint="eastAsia"/>
              </w:rPr>
              <w:t>專利雙凸透鏡切割技術優勢</w:t>
            </w:r>
            <w:r w:rsidRPr="00B63D17">
              <w:rPr>
                <w:rFonts w:ascii="Arial" w:eastAsia="微軟正黑體" w:hAnsi="Arial" w:cs="Arial" w:hint="eastAsia"/>
                <w:vertAlign w:val="superscript"/>
              </w:rPr>
              <w:t>5,</w:t>
            </w:r>
            <w:r w:rsidR="00960AE9" w:rsidRPr="00B63D17">
              <w:rPr>
                <w:rFonts w:ascii="Arial" w:eastAsia="微軟正黑體" w:hAnsi="Arial" w:cs="Arial"/>
                <w:vertAlign w:val="superscript"/>
              </w:rPr>
              <w:t>9</w:t>
            </w:r>
          </w:p>
          <w:p w14:paraId="0037ACCA" w14:textId="40428834" w:rsidR="000409B6" w:rsidRDefault="000409B6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ins w:id="41" w:author="Wu, Ariel [TW]" w:date="2024-02-02T11:13:00Z"/>
                <w:rFonts w:ascii="Arial" w:eastAsia="微軟正黑體" w:hAnsi="Arial" w:cs="Arial"/>
              </w:rPr>
            </w:pPr>
            <w:ins w:id="42" w:author="Wu, Ariel [TW]" w:date="2024-02-02T11:13:00Z">
              <w:r>
                <w:rPr>
                  <w:rFonts w:ascii="Arial" w:eastAsia="微軟正黑體" w:hAnsi="Arial" w:cs="Arial" w:hint="eastAsia"/>
                </w:rPr>
                <w:t>神經傷害</w:t>
              </w:r>
            </w:ins>
            <w:ins w:id="43" w:author="Wu, Ariel [TW]" w:date="2024-02-02T11:14:00Z">
              <w:r w:rsidR="00340940">
                <w:rPr>
                  <w:rFonts w:ascii="Arial" w:eastAsia="微軟正黑體" w:hAnsi="Arial" w:cs="Arial" w:hint="eastAsia"/>
                </w:rPr>
                <w:t>少，術後恢復較快</w:t>
              </w:r>
            </w:ins>
          </w:p>
          <w:p w14:paraId="1432D205" w14:textId="29AD80EC" w:rsidR="00B65B1A" w:rsidRPr="00B65B1A" w:rsidRDefault="004C3E67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ins w:id="44" w:author="Wu, Ariel [TW]" w:date="2024-02-02T11:12:00Z">
              <w:r>
                <w:rPr>
                  <w:rFonts w:ascii="Arial" w:eastAsia="微軟正黑體" w:hAnsi="Arial" w:cs="Arial" w:hint="eastAsia"/>
                </w:rPr>
                <w:t>降低</w:t>
              </w:r>
            </w:ins>
            <w:del w:id="45" w:author="Wu, Ariel [TW]" w:date="2024-02-02T11:12:00Z">
              <w:r w:rsidR="00B65B1A" w:rsidRPr="00B65B1A" w:rsidDel="004C3E67">
                <w:rPr>
                  <w:rFonts w:ascii="Arial" w:eastAsia="微軟正黑體" w:hAnsi="Arial" w:cs="Arial" w:hint="eastAsia"/>
                </w:rPr>
                <w:delText>減少</w:delText>
              </w:r>
            </w:del>
            <w:r w:rsidR="00B65B1A" w:rsidRPr="00B65B1A">
              <w:rPr>
                <w:rFonts w:ascii="Arial" w:eastAsia="微軟正黑體" w:hAnsi="Arial" w:cs="Arial" w:hint="eastAsia"/>
              </w:rPr>
              <w:t>角膜皺褶機率，</w:t>
            </w:r>
            <w:del w:id="46" w:author="Wu, Ariel [TW]" w:date="2024-02-02T11:12:00Z">
              <w:r w:rsidR="00B65B1A" w:rsidRPr="00B65B1A" w:rsidDel="001B5C79">
                <w:rPr>
                  <w:rFonts w:ascii="Arial" w:eastAsia="微軟正黑體" w:hAnsi="Arial" w:cs="Arial" w:hint="eastAsia"/>
                </w:rPr>
                <w:delText>減少</w:delText>
              </w:r>
            </w:del>
            <w:ins w:id="47" w:author="Wu, Ariel [TW]" w:date="2024-02-02T11:12:00Z">
              <w:r w:rsidR="001B5C79">
                <w:rPr>
                  <w:rFonts w:ascii="Arial" w:eastAsia="微軟正黑體" w:hAnsi="Arial" w:cs="Arial" w:hint="eastAsia"/>
                </w:rPr>
                <w:t>不易產生</w:t>
              </w:r>
            </w:ins>
            <w:r w:rsidR="00B65B1A" w:rsidRPr="00B65B1A">
              <w:rPr>
                <w:rFonts w:ascii="Arial" w:eastAsia="微軟正黑體" w:hAnsi="Arial" w:cs="Arial" w:hint="eastAsia"/>
              </w:rPr>
              <w:t>高階像差，術後視力品質</w:t>
            </w:r>
            <w:del w:id="48" w:author="Wu, Ariel [TW]" w:date="2024-02-02T11:13:00Z">
              <w:r w:rsidR="00B65B1A" w:rsidRPr="00B65B1A" w:rsidDel="001B5C79">
                <w:rPr>
                  <w:rFonts w:ascii="Arial" w:eastAsia="微軟正黑體" w:hAnsi="Arial" w:cs="Arial" w:hint="eastAsia"/>
                </w:rPr>
                <w:delText>較</w:delText>
              </w:r>
            </w:del>
            <w:r w:rsidR="00B65B1A" w:rsidRPr="00B65B1A">
              <w:rPr>
                <w:rFonts w:ascii="Arial" w:eastAsia="微軟正黑體" w:hAnsi="Arial" w:cs="Arial" w:hint="eastAsia"/>
              </w:rPr>
              <w:t>佳</w:t>
            </w:r>
          </w:p>
          <w:p w14:paraId="7CAFCEBF" w14:textId="3ECF91A8" w:rsidR="00B65B1A" w:rsidRPr="00B65B1A" w:rsidRDefault="00921AA0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ins w:id="49" w:author="Wu, Ariel [TW]" w:date="2024-02-02T11:15:00Z">
              <w:r>
                <w:rPr>
                  <w:rFonts w:ascii="Arial" w:eastAsia="微軟正黑體" w:hAnsi="Arial" w:cs="Arial" w:hint="eastAsia"/>
                </w:rPr>
                <w:t>透鏡切口</w:t>
              </w:r>
            </w:ins>
            <w:r w:rsidR="00B65B1A" w:rsidRPr="00B65B1A">
              <w:rPr>
                <w:rFonts w:ascii="Arial" w:eastAsia="微軟正黑體" w:hAnsi="Arial" w:cs="Arial" w:hint="eastAsia"/>
              </w:rPr>
              <w:t>術後密合度佳，恢復時間短</w:t>
            </w:r>
          </w:p>
          <w:p w14:paraId="3321BE62" w14:textId="2C07F2AB" w:rsidR="00B65B1A" w:rsidRPr="00B63D17" w:rsidRDefault="00B65B1A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B65B1A">
              <w:rPr>
                <w:rFonts w:ascii="Arial" w:eastAsia="微軟正黑體" w:hAnsi="Arial" w:cs="Arial" w:hint="eastAsia"/>
              </w:rPr>
              <w:t>對膠原纖維組織傷害低，保護角膜強韌度</w:t>
            </w:r>
          </w:p>
        </w:tc>
      </w:tr>
      <w:tr w:rsidR="00D20BF1" w:rsidRPr="00066242" w14:paraId="67BA29B1" w14:textId="77777777" w:rsidTr="0099097C">
        <w:tc>
          <w:tcPr>
            <w:tcW w:w="683" w:type="dxa"/>
            <w:vAlign w:val="center"/>
          </w:tcPr>
          <w:p w14:paraId="76F35A25" w14:textId="1C258A42" w:rsidR="00D20BF1" w:rsidRDefault="00B65B1A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6</w:t>
            </w:r>
          </w:p>
        </w:tc>
        <w:tc>
          <w:tcPr>
            <w:tcW w:w="1722" w:type="dxa"/>
            <w:vAlign w:val="center"/>
          </w:tcPr>
          <w:p w14:paraId="70D640A3" w14:textId="4C2B1343" w:rsidR="00D20BF1" w:rsidRPr="00D20BF1" w:rsidRDefault="00B65B1A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  <w:r w:rsidRPr="00B65B1A">
              <w:rPr>
                <w:rFonts w:ascii="Arial" w:eastAsia="微軟正黑體" w:hAnsi="Arial" w:cs="Arial"/>
                <w:b/>
                <w:bCs/>
              </w:rPr>
              <w:t xml:space="preserve">SILK </w:t>
            </w:r>
            <w:r w:rsidRPr="00B65B1A">
              <w:rPr>
                <w:rFonts w:ascii="Arial" w:eastAsia="微軟正黑體" w:hAnsi="Arial" w:cs="Arial"/>
                <w:b/>
                <w:bCs/>
              </w:rPr>
              <w:t>術後視力品質佳且恢復快，不論何種情境皆有清晰視野</w:t>
            </w:r>
          </w:p>
        </w:tc>
        <w:tc>
          <w:tcPr>
            <w:tcW w:w="2340" w:type="dxa"/>
            <w:vAlign w:val="center"/>
          </w:tcPr>
          <w:p w14:paraId="667AAF83" w14:textId="7E709DED" w:rsidR="00D20BF1" w:rsidRPr="00B65B1A" w:rsidRDefault="00B65B1A" w:rsidP="00BD0CBA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B65B1A">
              <w:rPr>
                <w:rFonts w:ascii="Arial" w:eastAsia="微軟正黑體" w:hAnsi="Arial" w:cs="Arial" w:hint="eastAsia"/>
              </w:rPr>
              <w:t>想要做雷射手術的您，希望術後的世界看起來是什麼樣子？</w:t>
            </w:r>
          </w:p>
        </w:tc>
        <w:tc>
          <w:tcPr>
            <w:tcW w:w="5031" w:type="dxa"/>
            <w:vAlign w:val="center"/>
          </w:tcPr>
          <w:p w14:paraId="69137DA4" w14:textId="4B58BF7E" w:rsidR="00B65B1A" w:rsidRPr="00B65B1A" w:rsidRDefault="00B65B1A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B65B1A">
              <w:rPr>
                <w:rFonts w:ascii="Arial" w:eastAsia="微軟正黑體" w:hAnsi="Arial" w:cs="Arial" w:hint="eastAsia"/>
              </w:rPr>
              <w:t>不論是夜晚，或是起霧等惡劣天氣，</w:t>
            </w:r>
            <w:r w:rsidRPr="00B65B1A">
              <w:rPr>
                <w:rFonts w:ascii="Arial" w:eastAsia="微軟正黑體" w:hAnsi="Arial" w:cs="Arial"/>
              </w:rPr>
              <w:br/>
              <w:t xml:space="preserve">SILK </w:t>
            </w:r>
            <w:r w:rsidRPr="00B65B1A">
              <w:rPr>
                <w:rFonts w:ascii="Arial" w:eastAsia="微軟正黑體" w:hAnsi="Arial" w:cs="Arial"/>
              </w:rPr>
              <w:t>都能提供您穩定的清晰視力品質，</w:t>
            </w:r>
            <w:r w:rsidRPr="00B65B1A">
              <w:rPr>
                <w:rFonts w:ascii="Arial" w:eastAsia="微軟正黑體" w:hAnsi="Arial" w:cs="Arial"/>
              </w:rPr>
              <w:br/>
            </w:r>
            <w:r w:rsidRPr="00B65B1A">
              <w:rPr>
                <w:rFonts w:ascii="Arial" w:eastAsia="微軟正黑體" w:hAnsi="Arial" w:cs="Arial" w:hint="eastAsia"/>
              </w:rPr>
              <w:t>如同由乾淨的透明玻璃觀看世界</w:t>
            </w:r>
          </w:p>
          <w:p w14:paraId="6FB25174" w14:textId="77777777" w:rsidR="00B65B1A" w:rsidRPr="00B65B1A" w:rsidRDefault="00B65B1A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B65B1A">
              <w:rPr>
                <w:rFonts w:ascii="Arial" w:eastAsia="微軟正黑體" w:hAnsi="Arial" w:cs="Arial" w:hint="eastAsia"/>
              </w:rPr>
              <w:t>其他手術在陰暗或起霧的天氣中，</w:t>
            </w:r>
            <w:r w:rsidRPr="00B65B1A">
              <w:rPr>
                <w:rFonts w:ascii="Arial" w:eastAsia="微軟正黑體" w:hAnsi="Arial" w:cs="Arial"/>
              </w:rPr>
              <w:br/>
            </w:r>
            <w:r w:rsidRPr="00B65B1A">
              <w:rPr>
                <w:rFonts w:ascii="Arial" w:eastAsia="微軟正黑體" w:hAnsi="Arial" w:cs="Arial" w:hint="eastAsia"/>
              </w:rPr>
              <w:t>不一定能提供清晰的視力品質，</w:t>
            </w:r>
            <w:r w:rsidRPr="00B65B1A">
              <w:rPr>
                <w:rFonts w:ascii="Arial" w:eastAsia="微軟正黑體" w:hAnsi="Arial" w:cs="Arial"/>
              </w:rPr>
              <w:br/>
            </w:r>
            <w:r w:rsidRPr="00B65B1A">
              <w:rPr>
                <w:rFonts w:ascii="Arial" w:eastAsia="微軟正黑體" w:hAnsi="Arial" w:cs="Arial" w:hint="eastAsia"/>
              </w:rPr>
              <w:t>如同透過霧面玻璃觀看世界</w:t>
            </w:r>
          </w:p>
          <w:p w14:paraId="0BAC3000" w14:textId="74912D80" w:rsidR="00D20BF1" w:rsidRPr="00B65B1A" w:rsidRDefault="003B31B5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(</w:t>
            </w:r>
            <w:r>
              <w:rPr>
                <w:rFonts w:ascii="Arial" w:eastAsia="微軟正黑體" w:hAnsi="Arial" w:cs="Arial" w:hint="eastAsia"/>
              </w:rPr>
              <w:t>術後視力恢復圖</w:t>
            </w:r>
            <w:r>
              <w:rPr>
                <w:rFonts w:ascii="Arial" w:eastAsia="微軟正黑體" w:hAnsi="Arial" w:cs="Arial" w:hint="eastAsia"/>
              </w:rPr>
              <w:t>)</w:t>
            </w:r>
            <w:r w:rsidRPr="003B31B5">
              <w:rPr>
                <w:rFonts w:ascii="Arial" w:eastAsia="微軟正黑體" w:hAnsi="Arial" w:cs="Arial" w:hint="eastAsia"/>
                <w:vertAlign w:val="superscript"/>
              </w:rPr>
              <w:t>5</w:t>
            </w:r>
          </w:p>
        </w:tc>
      </w:tr>
      <w:tr w:rsidR="00D20BF1" w:rsidRPr="00066242" w14:paraId="485FB2E8" w14:textId="77777777" w:rsidTr="0099097C">
        <w:tc>
          <w:tcPr>
            <w:tcW w:w="683" w:type="dxa"/>
            <w:vAlign w:val="center"/>
          </w:tcPr>
          <w:p w14:paraId="26D01630" w14:textId="0970FC22" w:rsidR="00D20BF1" w:rsidRDefault="00B65B1A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t>7</w:t>
            </w:r>
          </w:p>
        </w:tc>
        <w:tc>
          <w:tcPr>
            <w:tcW w:w="1722" w:type="dxa"/>
            <w:vAlign w:val="center"/>
          </w:tcPr>
          <w:p w14:paraId="17EFEC0F" w14:textId="32AE9DFF" w:rsidR="00D20BF1" w:rsidRPr="00B65B1A" w:rsidRDefault="00B65B1A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  <w:r w:rsidRPr="00B65B1A">
              <w:rPr>
                <w:rFonts w:ascii="Arial" w:eastAsia="微軟正黑體" w:hAnsi="Arial" w:cs="Arial" w:hint="eastAsia"/>
                <w:b/>
                <w:bCs/>
              </w:rPr>
              <w:t>雷射近視手術注意事項</w:t>
            </w:r>
            <w:r w:rsidR="00960AE9">
              <w:rPr>
                <w:rFonts w:ascii="Arial" w:eastAsia="微軟正黑體" w:hAnsi="Arial" w:cs="Arial"/>
                <w:b/>
                <w:bCs/>
                <w:vertAlign w:val="superscript"/>
              </w:rPr>
              <w:t>10</w:t>
            </w:r>
          </w:p>
        </w:tc>
        <w:tc>
          <w:tcPr>
            <w:tcW w:w="2340" w:type="dxa"/>
            <w:vAlign w:val="center"/>
          </w:tcPr>
          <w:p w14:paraId="6A3FACE6" w14:textId="5A34710B" w:rsidR="00D20BF1" w:rsidRDefault="003D0B98" w:rsidP="003D0B98">
            <w:pPr>
              <w:spacing w:line="360" w:lineRule="exact"/>
              <w:jc w:val="center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-</w:t>
            </w:r>
          </w:p>
        </w:tc>
        <w:tc>
          <w:tcPr>
            <w:tcW w:w="5031" w:type="dxa"/>
            <w:vAlign w:val="center"/>
          </w:tcPr>
          <w:p w14:paraId="1BF59B28" w14:textId="77777777" w:rsidR="00B65B1A" w:rsidRDefault="00B65B1A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術前準備</w:t>
            </w:r>
          </w:p>
          <w:p w14:paraId="0F7DD6F7" w14:textId="35E2FFAD" w:rsidR="00C118A6" w:rsidRP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C118A6">
              <w:rPr>
                <w:rFonts w:ascii="Arial" w:eastAsia="微軟正黑體" w:hAnsi="Arial" w:cs="Arial" w:hint="eastAsia"/>
              </w:rPr>
              <w:t>確定進行手術後，</w:t>
            </w:r>
            <w:r>
              <w:rPr>
                <w:rFonts w:ascii="Arial" w:eastAsia="微軟正黑體" w:hAnsi="Arial" w:cs="Arial" w:hint="eastAsia"/>
              </w:rPr>
              <w:t>請</w:t>
            </w:r>
            <w:r w:rsidRPr="00C118A6">
              <w:rPr>
                <w:rFonts w:ascii="Arial" w:eastAsia="微軟正黑體" w:hAnsi="Arial" w:cs="Arial" w:hint="eastAsia"/>
              </w:rPr>
              <w:t>暫停配戴隱形眼鏡</w:t>
            </w:r>
            <w:r>
              <w:rPr>
                <w:rFonts w:ascii="Arial" w:eastAsia="微軟正黑體" w:hAnsi="Arial" w:cs="Arial" w:hint="eastAsia"/>
              </w:rPr>
              <w:t>。</w:t>
            </w:r>
            <w:r w:rsidRPr="00C118A6">
              <w:rPr>
                <w:rFonts w:ascii="Arial" w:eastAsia="微軟正黑體" w:hAnsi="Arial" w:cs="Arial" w:hint="eastAsia"/>
              </w:rPr>
              <w:t>軟式隱形眼鏡須於術前</w:t>
            </w:r>
            <w:r w:rsidRPr="00C118A6">
              <w:rPr>
                <w:rFonts w:ascii="Arial" w:eastAsia="微軟正黑體" w:hAnsi="Arial" w:cs="Arial" w:hint="eastAsia"/>
                <w:b/>
                <w:bCs/>
              </w:rPr>
              <w:t>至少</w:t>
            </w:r>
            <w:r w:rsidRPr="00C118A6">
              <w:rPr>
                <w:rFonts w:ascii="Arial" w:eastAsia="微軟正黑體" w:hAnsi="Arial" w:cs="Arial" w:hint="eastAsia"/>
                <w:b/>
                <w:bCs/>
              </w:rPr>
              <w:t xml:space="preserve"> </w:t>
            </w:r>
            <w:r w:rsidRPr="00C118A6">
              <w:rPr>
                <w:rFonts w:ascii="Arial" w:eastAsia="微軟正黑體" w:hAnsi="Arial" w:cs="Arial"/>
                <w:b/>
                <w:bCs/>
              </w:rPr>
              <w:t xml:space="preserve">3 </w:t>
            </w:r>
            <w:r w:rsidRPr="00C118A6">
              <w:rPr>
                <w:rFonts w:ascii="Arial" w:eastAsia="微軟正黑體" w:hAnsi="Arial" w:cs="Arial"/>
                <w:b/>
                <w:bCs/>
              </w:rPr>
              <w:t>天</w:t>
            </w:r>
            <w:r w:rsidRPr="00C118A6">
              <w:rPr>
                <w:rFonts w:ascii="Arial" w:eastAsia="微軟正黑體" w:hAnsi="Arial" w:cs="Arial" w:hint="eastAsia"/>
              </w:rPr>
              <w:t>停止配戴；硬式隱形眼鏡須於術前</w:t>
            </w:r>
            <w:r w:rsidRPr="00C118A6">
              <w:rPr>
                <w:rFonts w:ascii="Arial" w:eastAsia="微軟正黑體" w:hAnsi="Arial" w:cs="Arial" w:hint="eastAsia"/>
                <w:b/>
                <w:bCs/>
              </w:rPr>
              <w:t>至少</w:t>
            </w:r>
            <w:r w:rsidRPr="00C118A6">
              <w:rPr>
                <w:rFonts w:ascii="Arial" w:eastAsia="微軟正黑體" w:hAnsi="Arial" w:cs="Arial" w:hint="eastAsia"/>
                <w:b/>
                <w:bCs/>
              </w:rPr>
              <w:t xml:space="preserve"> </w:t>
            </w:r>
            <w:r w:rsidRPr="00C118A6">
              <w:rPr>
                <w:rFonts w:ascii="Arial" w:eastAsia="微軟正黑體" w:hAnsi="Arial" w:cs="Arial"/>
                <w:b/>
                <w:bCs/>
              </w:rPr>
              <w:t xml:space="preserve">2 </w:t>
            </w:r>
            <w:r w:rsidRPr="00C118A6">
              <w:rPr>
                <w:rFonts w:ascii="Arial" w:eastAsia="微軟正黑體" w:hAnsi="Arial" w:cs="Arial"/>
                <w:b/>
                <w:bCs/>
              </w:rPr>
              <w:t>週</w:t>
            </w:r>
            <w:r w:rsidRPr="00C118A6">
              <w:rPr>
                <w:rFonts w:ascii="Arial" w:eastAsia="微軟正黑體" w:hAnsi="Arial" w:cs="Arial" w:hint="eastAsia"/>
              </w:rPr>
              <w:t>停止配戴</w:t>
            </w:r>
          </w:p>
          <w:p w14:paraId="2291EA99" w14:textId="77777777" w:rsidR="00B65B1A" w:rsidRDefault="00B65B1A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手術當日</w:t>
            </w:r>
          </w:p>
          <w:p w14:paraId="5ED860B7" w14:textId="77777777" w:rsidR="00C118A6" w:rsidRP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C118A6">
              <w:rPr>
                <w:rFonts w:ascii="Arial" w:eastAsia="微軟正黑體" w:hAnsi="Arial" w:cs="Arial" w:hint="eastAsia"/>
              </w:rPr>
              <w:t>請由一位親友陪同</w:t>
            </w:r>
          </w:p>
          <w:p w14:paraId="16469AA6" w14:textId="61E0A6CF" w:rsidR="00C118A6" w:rsidRP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C118A6">
              <w:rPr>
                <w:rFonts w:ascii="Arial" w:eastAsia="微軟正黑體" w:hAnsi="Arial" w:cs="Arial" w:hint="eastAsia"/>
              </w:rPr>
              <w:t>請勿化妝，亦不要佩戴首飾，並盡量清潔眼皮周圍</w:t>
            </w:r>
          </w:p>
          <w:p w14:paraId="3FCD6B59" w14:textId="77777777" w:rsidR="00B65B1A" w:rsidRDefault="00B65B1A" w:rsidP="00D20BF1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手術結束</w:t>
            </w:r>
          </w:p>
          <w:p w14:paraId="60C4A969" w14:textId="77777777" w:rsidR="00C118A6" w:rsidRP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C118A6">
              <w:rPr>
                <w:rFonts w:ascii="Arial" w:eastAsia="微軟正黑體" w:hAnsi="Arial" w:cs="Arial" w:hint="eastAsia"/>
              </w:rPr>
              <w:t>術後視力不會馬上恢復，建議盡快返家休息</w:t>
            </w:r>
          </w:p>
          <w:p w14:paraId="7A43D465" w14:textId="690CF0F6" w:rsidR="00C118A6" w:rsidRP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C118A6">
              <w:rPr>
                <w:rFonts w:ascii="Arial" w:eastAsia="微軟正黑體" w:hAnsi="Arial" w:cs="Arial" w:hint="eastAsia"/>
              </w:rPr>
              <w:t>若有任何異常現象或劇烈疼痛，請盡速回診檢查</w:t>
            </w:r>
          </w:p>
          <w:p w14:paraId="0484C176" w14:textId="77777777" w:rsidR="00C118A6" w:rsidRPr="00C118A6" w:rsidRDefault="00B65B1A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術後</w:t>
            </w:r>
            <w:r w:rsidR="00C118A6" w:rsidRPr="00C118A6">
              <w:rPr>
                <w:rFonts w:ascii="Arial" w:eastAsia="微軟正黑體" w:hAnsi="Arial" w:cs="Arial" w:hint="eastAsia"/>
              </w:rPr>
              <w:t>視力尚未恢復前避免駕駛</w:t>
            </w:r>
          </w:p>
          <w:p w14:paraId="73FE6D6F" w14:textId="77777777" w:rsidR="00C118A6" w:rsidRP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C118A6">
              <w:rPr>
                <w:rFonts w:ascii="Arial" w:eastAsia="微軟正黑體" w:hAnsi="Arial" w:cs="Arial"/>
                <w:b/>
                <w:bCs/>
              </w:rPr>
              <w:t xml:space="preserve">1-3 </w:t>
            </w:r>
            <w:r w:rsidRPr="00C118A6">
              <w:rPr>
                <w:rFonts w:ascii="Arial" w:eastAsia="微軟正黑體" w:hAnsi="Arial" w:cs="Arial"/>
                <w:b/>
                <w:bCs/>
              </w:rPr>
              <w:t>天內</w:t>
            </w:r>
            <w:r w:rsidRPr="00C118A6">
              <w:rPr>
                <w:rFonts w:ascii="Arial" w:eastAsia="微軟正黑體" w:hAnsi="Arial" w:cs="Arial" w:hint="eastAsia"/>
              </w:rPr>
              <w:t>避免觸碰眼睛，也須避免眼睛進水</w:t>
            </w:r>
          </w:p>
          <w:p w14:paraId="0E933310" w14:textId="6CEB7142" w:rsidR="00B65B1A" w:rsidRP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="960"/>
              <w:jc w:val="both"/>
              <w:rPr>
                <w:rFonts w:ascii="Arial" w:eastAsia="微軟正黑體" w:hAnsi="Arial" w:cs="Arial"/>
              </w:rPr>
            </w:pPr>
            <w:r w:rsidRPr="00C118A6">
              <w:rPr>
                <w:rFonts w:ascii="Arial" w:eastAsia="微軟正黑體" w:hAnsi="Arial" w:cs="Arial"/>
                <w:b/>
                <w:bCs/>
              </w:rPr>
              <w:t xml:space="preserve">2 </w:t>
            </w:r>
            <w:r w:rsidRPr="00C118A6">
              <w:rPr>
                <w:rFonts w:ascii="Arial" w:eastAsia="微軟正黑體" w:hAnsi="Arial" w:cs="Arial"/>
                <w:b/>
                <w:bCs/>
              </w:rPr>
              <w:t>週內</w:t>
            </w:r>
            <w:r w:rsidRPr="00C118A6">
              <w:rPr>
                <w:rFonts w:ascii="Arial" w:eastAsia="微軟正黑體" w:hAnsi="Arial" w:cs="Arial" w:hint="eastAsia"/>
              </w:rPr>
              <w:t>避免激烈運動，並做好眼睛保</w:t>
            </w:r>
            <w:r w:rsidRPr="00C118A6">
              <w:rPr>
                <w:rFonts w:ascii="Arial" w:eastAsia="微軟正黑體" w:hAnsi="Arial" w:cs="Arial" w:hint="eastAsia"/>
              </w:rPr>
              <w:lastRenderedPageBreak/>
              <w:t>護</w:t>
            </w:r>
            <w:r w:rsidRPr="00C118A6">
              <w:rPr>
                <w:rFonts w:ascii="Arial" w:eastAsia="微軟正黑體" w:hAnsi="Arial" w:cs="Arial" w:hint="eastAsia"/>
              </w:rPr>
              <w:t xml:space="preserve"> </w:t>
            </w:r>
            <w:r w:rsidRPr="00C118A6">
              <w:rPr>
                <w:rFonts w:ascii="Arial" w:eastAsia="微軟正黑體" w:hAnsi="Arial" w:cs="Arial"/>
              </w:rPr>
              <w:t>(</w:t>
            </w:r>
            <w:r w:rsidRPr="00C118A6">
              <w:rPr>
                <w:rFonts w:ascii="Arial" w:eastAsia="微軟正黑體" w:hAnsi="Arial" w:cs="Arial" w:hint="eastAsia"/>
              </w:rPr>
              <w:t>如外出配戴太陽眼鏡</w:t>
            </w:r>
            <w:r w:rsidRPr="00C118A6">
              <w:rPr>
                <w:rFonts w:ascii="Arial" w:eastAsia="微軟正黑體" w:hAnsi="Arial" w:cs="Arial"/>
              </w:rPr>
              <w:t>)</w:t>
            </w:r>
          </w:p>
          <w:p w14:paraId="70DC4EE2" w14:textId="3170CCBF" w:rsidR="00B65B1A" w:rsidRPr="00B65B1A" w:rsidRDefault="00B65B1A" w:rsidP="00B65B1A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B65B1A">
              <w:rPr>
                <w:rFonts w:ascii="Arial" w:eastAsia="微軟正黑體" w:hAnsi="Arial" w:cs="Arial"/>
              </w:rPr>
              <w:t xml:space="preserve">SILK </w:t>
            </w:r>
            <w:r w:rsidRPr="00B65B1A">
              <w:rPr>
                <w:rFonts w:ascii="Arial" w:eastAsia="微軟正黑體" w:hAnsi="Arial" w:cs="Arial" w:hint="eastAsia"/>
              </w:rPr>
              <w:t>術後隔日即可恢復視力</w:t>
            </w:r>
            <w:r w:rsidR="003D0B98" w:rsidRPr="003D0B98">
              <w:rPr>
                <w:rFonts w:ascii="Arial" w:eastAsia="微軟正黑體" w:hAnsi="Arial" w:cs="Arial" w:hint="eastAsia"/>
                <w:vertAlign w:val="superscript"/>
              </w:rPr>
              <w:t>5</w:t>
            </w:r>
            <w:r w:rsidRPr="00B65B1A">
              <w:rPr>
                <w:rFonts w:ascii="Arial" w:eastAsia="微軟正黑體" w:hAnsi="Arial" w:cs="Arial" w:hint="eastAsia"/>
              </w:rPr>
              <w:t>，不過術後</w:t>
            </w:r>
            <w:r w:rsidRPr="00B65B1A">
              <w:rPr>
                <w:rFonts w:ascii="Arial" w:eastAsia="微軟正黑體" w:hAnsi="Arial" w:cs="Arial" w:hint="eastAsia"/>
              </w:rPr>
              <w:t xml:space="preserve"> </w:t>
            </w:r>
            <w:r w:rsidRPr="00B65B1A">
              <w:rPr>
                <w:rFonts w:ascii="Arial" w:eastAsia="微軟正黑體" w:hAnsi="Arial" w:cs="Arial"/>
              </w:rPr>
              <w:t xml:space="preserve">1-3 </w:t>
            </w:r>
            <w:r w:rsidRPr="00B65B1A">
              <w:rPr>
                <w:rFonts w:ascii="Arial" w:eastAsia="微軟正黑體" w:hAnsi="Arial" w:cs="Arial"/>
              </w:rPr>
              <w:t>個月內仍需注意眼睛保護</w:t>
            </w:r>
          </w:p>
          <w:p w14:paraId="27D8EF43" w14:textId="1730FFD4" w:rsidR="00B65B1A" w:rsidRP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 w:rsidRPr="00C118A6">
              <w:rPr>
                <w:rFonts w:ascii="Arial" w:eastAsia="微軟正黑體" w:hAnsi="Arial" w:cs="Arial" w:hint="eastAsia"/>
              </w:rPr>
              <w:t>雷射近視手術後仍有再發生近視的可能性，</w:t>
            </w:r>
            <w:r w:rsidRPr="00C118A6">
              <w:rPr>
                <w:rFonts w:ascii="Arial" w:eastAsia="微軟正黑體" w:hAnsi="Arial" w:cs="Arial" w:hint="eastAsia"/>
                <w:b/>
                <w:bCs/>
              </w:rPr>
              <w:t>維持良好用眼習慣</w:t>
            </w:r>
            <w:r w:rsidRPr="00C118A6">
              <w:rPr>
                <w:rFonts w:ascii="Arial" w:eastAsia="微軟正黑體" w:hAnsi="Arial" w:cs="Arial" w:hint="eastAsia"/>
              </w:rPr>
              <w:t>，是手術後保持視野清晰的最佳之道！</w:t>
            </w:r>
          </w:p>
        </w:tc>
      </w:tr>
      <w:tr w:rsidR="00C118A6" w:rsidRPr="00066242" w14:paraId="3862BBCB" w14:textId="77777777" w:rsidTr="0099097C">
        <w:tc>
          <w:tcPr>
            <w:tcW w:w="683" w:type="dxa"/>
            <w:vAlign w:val="center"/>
          </w:tcPr>
          <w:p w14:paraId="43F1BB5B" w14:textId="3C8B58C3" w:rsidR="00C118A6" w:rsidRDefault="00C118A6" w:rsidP="00BD0CBA">
            <w:pPr>
              <w:spacing w:line="360" w:lineRule="exact"/>
              <w:jc w:val="both"/>
              <w:rPr>
                <w:rFonts w:ascii="Arial" w:eastAsia="微軟正黑體" w:hAnsi="Arial" w:cs="Arial"/>
                <w:b/>
                <w:bCs/>
              </w:rPr>
            </w:pPr>
            <w:r>
              <w:rPr>
                <w:rFonts w:ascii="Arial" w:eastAsia="微軟正黑體" w:hAnsi="Arial"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1722" w:type="dxa"/>
            <w:vAlign w:val="center"/>
          </w:tcPr>
          <w:p w14:paraId="2BAD7976" w14:textId="48D901E9" w:rsidR="00C118A6" w:rsidRPr="00C118A6" w:rsidRDefault="00C118A6" w:rsidP="00BD0CBA">
            <w:pPr>
              <w:spacing w:line="360" w:lineRule="exact"/>
              <w:rPr>
                <w:rFonts w:ascii="Arial" w:eastAsia="微軟正黑體" w:hAnsi="Arial" w:cs="Arial"/>
                <w:b/>
                <w:bCs/>
              </w:rPr>
            </w:pPr>
            <w:r w:rsidRPr="00C118A6">
              <w:rPr>
                <w:rFonts w:ascii="Arial" w:eastAsia="微軟正黑體" w:hAnsi="Arial" w:cs="Arial" w:hint="eastAsia"/>
                <w:b/>
                <w:bCs/>
              </w:rPr>
              <w:t xml:space="preserve">SILK </w:t>
            </w:r>
            <w:r w:rsidRPr="00C118A6">
              <w:rPr>
                <w:rFonts w:ascii="Arial" w:eastAsia="微軟正黑體" w:hAnsi="Arial" w:cs="Arial" w:hint="eastAsia"/>
                <w:b/>
                <w:bCs/>
              </w:rPr>
              <w:t>是您輕鬆擺脫近視的選擇</w:t>
            </w:r>
            <w:r w:rsidRPr="00C118A6">
              <w:rPr>
                <w:rFonts w:ascii="Arial" w:eastAsia="微軟正黑體" w:hAnsi="Arial" w:cs="Arial" w:hint="eastAsia"/>
                <w:b/>
                <w:bCs/>
                <w:vertAlign w:val="superscript"/>
              </w:rPr>
              <w:t>5</w:t>
            </w:r>
          </w:p>
        </w:tc>
        <w:tc>
          <w:tcPr>
            <w:tcW w:w="2340" w:type="dxa"/>
            <w:vAlign w:val="center"/>
          </w:tcPr>
          <w:p w14:paraId="391970D2" w14:textId="77777777" w:rsidR="00C118A6" w:rsidRDefault="00C118A6" w:rsidP="00BD0CBA">
            <w:pPr>
              <w:spacing w:line="360" w:lineRule="exact"/>
              <w:rPr>
                <w:rFonts w:ascii="Arial" w:eastAsia="微軟正黑體" w:hAnsi="Arial" w:cs="Arial"/>
              </w:rPr>
            </w:pPr>
          </w:p>
        </w:tc>
        <w:tc>
          <w:tcPr>
            <w:tcW w:w="5031" w:type="dxa"/>
            <w:vAlign w:val="center"/>
          </w:tcPr>
          <w:p w14:paraId="24C5CBD1" w14:textId="6A4A4282" w:rsid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精準度高：</w:t>
            </w:r>
            <w:r>
              <w:rPr>
                <w:rFonts w:ascii="Arial" w:eastAsia="微軟正黑體" w:hAnsi="Arial" w:cs="Arial"/>
              </w:rPr>
              <w:br/>
            </w:r>
            <w:r>
              <w:rPr>
                <w:rFonts w:ascii="Arial" w:eastAsia="微軟正黑體" w:hAnsi="Arial" w:cs="Arial" w:hint="eastAsia"/>
              </w:rPr>
              <w:t>最小光斑，精準雕塑角膜形狀</w:t>
            </w:r>
          </w:p>
          <w:p w14:paraId="5328CA3F" w14:textId="2841F26A" w:rsid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恢復速度快：</w:t>
            </w:r>
            <w:r>
              <w:rPr>
                <w:rFonts w:ascii="Arial" w:eastAsia="微軟正黑體" w:hAnsi="Arial" w:cs="Arial"/>
              </w:rPr>
              <w:br/>
            </w:r>
            <w:r>
              <w:rPr>
                <w:rFonts w:ascii="Arial" w:eastAsia="微軟正黑體" w:hAnsi="Arial" w:cs="Arial" w:hint="eastAsia"/>
              </w:rPr>
              <w:t>雷射能量低及連續</w:t>
            </w:r>
            <w:ins w:id="50" w:author="Wu, Ariel [TW]" w:date="2024-02-02T11:18:00Z">
              <w:r w:rsidR="00805BF0">
                <w:rPr>
                  <w:rFonts w:ascii="Arial" w:eastAsia="微軟正黑體" w:hAnsi="Arial" w:cs="Arial" w:hint="eastAsia"/>
                </w:rPr>
                <w:t>光斑</w:t>
              </w:r>
            </w:ins>
            <w:del w:id="51" w:author="Wu, Ariel [TW]" w:date="2024-02-02T11:18:00Z">
              <w:r w:rsidDel="00805BF0">
                <w:rPr>
                  <w:rFonts w:ascii="Arial" w:eastAsia="微軟正黑體" w:hAnsi="Arial" w:cs="Arial" w:hint="eastAsia"/>
                </w:rPr>
                <w:delText>性</w:delText>
              </w:r>
            </w:del>
            <w:r>
              <w:rPr>
                <w:rFonts w:ascii="Arial" w:eastAsia="微軟正黑體" w:hAnsi="Arial" w:cs="Arial" w:hint="eastAsia"/>
              </w:rPr>
              <w:t>切割，傷口恢復速度快</w:t>
            </w:r>
          </w:p>
          <w:p w14:paraId="5EE3AB00" w14:textId="77777777" w:rsid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舒適無負擔：</w:t>
            </w:r>
            <w:r>
              <w:rPr>
                <w:rFonts w:ascii="Arial" w:eastAsia="微軟正黑體" w:hAnsi="Arial" w:cs="Arial"/>
              </w:rPr>
              <w:br/>
            </w:r>
            <w:r>
              <w:rPr>
                <w:rFonts w:ascii="Arial" w:eastAsia="微軟正黑體" w:hAnsi="Arial" w:cs="Arial" w:hint="eastAsia"/>
              </w:rPr>
              <w:t>雙凸專利技術，神經傷害少，</w:t>
            </w:r>
          </w:p>
          <w:p w14:paraId="2009F0AC" w14:textId="5F241037" w:rsidR="00C118A6" w:rsidRDefault="00C118A6" w:rsidP="00C118A6">
            <w:pPr>
              <w:pStyle w:val="a4"/>
              <w:numPr>
                <w:ilvl w:val="0"/>
                <w:numId w:val="12"/>
              </w:numPr>
              <w:spacing w:line="360" w:lineRule="exact"/>
              <w:ind w:leftChars="0"/>
              <w:jc w:val="both"/>
              <w:rPr>
                <w:rFonts w:ascii="Arial" w:eastAsia="微軟正黑體" w:hAnsi="Arial" w:cs="Arial"/>
              </w:rPr>
            </w:pPr>
            <w:r>
              <w:rPr>
                <w:rFonts w:ascii="Arial" w:eastAsia="微軟正黑體" w:hAnsi="Arial" w:cs="Arial" w:hint="eastAsia"/>
              </w:rPr>
              <w:t>術後視力清晰：</w:t>
            </w:r>
            <w:r>
              <w:rPr>
                <w:rFonts w:ascii="Arial" w:eastAsia="微軟正黑體" w:hAnsi="Arial" w:cs="Arial"/>
              </w:rPr>
              <w:br/>
            </w:r>
            <w:r>
              <w:rPr>
                <w:rFonts w:ascii="Arial" w:eastAsia="微軟正黑體" w:hAnsi="Arial" w:cs="Arial" w:hint="eastAsia"/>
              </w:rPr>
              <w:t>雙凸專利技術，角膜皺褶機率低，</w:t>
            </w:r>
            <w:del w:id="52" w:author="Wu, Ariel [TW]" w:date="2024-02-02T11:16:00Z">
              <w:r w:rsidDel="007C07C5">
                <w:rPr>
                  <w:rFonts w:ascii="Arial" w:eastAsia="微軟正黑體" w:hAnsi="Arial" w:cs="Arial" w:hint="eastAsia"/>
                </w:rPr>
                <w:delText>高階</w:delText>
              </w:r>
            </w:del>
            <w:r>
              <w:rPr>
                <w:rFonts w:ascii="Arial" w:eastAsia="微軟正黑體" w:hAnsi="Arial" w:cs="Arial" w:hint="eastAsia"/>
              </w:rPr>
              <w:t>視力品質好</w:t>
            </w:r>
          </w:p>
        </w:tc>
      </w:tr>
    </w:tbl>
    <w:p w14:paraId="27E8E831" w14:textId="161EBB94" w:rsidR="001012C5" w:rsidRDefault="001012C5" w:rsidP="006D3ADE">
      <w:pPr>
        <w:spacing w:line="360" w:lineRule="exact"/>
        <w:rPr>
          <w:rFonts w:ascii="Arial" w:eastAsia="微軟正黑體" w:hAnsi="Arial" w:cs="Arial"/>
        </w:rPr>
      </w:pPr>
    </w:p>
    <w:p w14:paraId="3729AE44" w14:textId="5CF5862D" w:rsidR="006D3ADE" w:rsidRPr="00C118A6" w:rsidRDefault="006D3ADE" w:rsidP="006D3ADE">
      <w:pPr>
        <w:spacing w:line="360" w:lineRule="exact"/>
        <w:rPr>
          <w:rFonts w:ascii="Arial" w:eastAsia="微軟正黑體" w:hAnsi="Arial" w:cs="Arial"/>
          <w:b/>
          <w:bCs/>
        </w:rPr>
      </w:pPr>
      <w:r w:rsidRPr="00C118A6">
        <w:rPr>
          <w:rFonts w:ascii="Arial" w:eastAsia="微軟正黑體" w:hAnsi="Arial" w:cs="Arial" w:hint="eastAsia"/>
          <w:b/>
          <w:bCs/>
        </w:rPr>
        <w:t>附表一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55"/>
        <w:gridCol w:w="1955"/>
        <w:gridCol w:w="1955"/>
        <w:gridCol w:w="1955"/>
        <w:gridCol w:w="1956"/>
      </w:tblGrid>
      <w:tr w:rsidR="006D3ADE" w:rsidRPr="006D3ADE" w14:paraId="0C4B068B" w14:textId="77777777" w:rsidTr="006D3ADE">
        <w:trPr>
          <w:trHeight w:val="833"/>
        </w:trPr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8C753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  <w:b/>
                <w:bCs/>
              </w:rPr>
              <w:t>手術方式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36782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/>
                <w:b/>
                <w:bCs/>
              </w:rPr>
              <w:t>PRK</w:t>
            </w:r>
          </w:p>
          <w:p w14:paraId="5396D472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  <w:b/>
                <w:bCs/>
              </w:rPr>
              <w:t>零接觸表層手術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61090E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/>
                <w:b/>
                <w:bCs/>
              </w:rPr>
              <w:t>LASIK</w:t>
            </w:r>
          </w:p>
          <w:p w14:paraId="11A550A8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  <w:b/>
                <w:bCs/>
              </w:rPr>
              <w:t>飛秒製瓣手術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13E618" w14:textId="3FB0CC5E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/>
                <w:b/>
                <w:bCs/>
              </w:rPr>
              <w:t>SMILE</w:t>
            </w:r>
            <w:r>
              <w:rPr>
                <w:rFonts w:ascii="Arial" w:eastAsia="微軟正黑體" w:hAnsi="Arial" w:cs="Arial" w:hint="eastAsia"/>
                <w:b/>
                <w:bCs/>
              </w:rPr>
              <w:t>/</w:t>
            </w:r>
            <w:r>
              <w:rPr>
                <w:rFonts w:ascii="Arial" w:eastAsia="微軟正黑體" w:hAnsi="Arial" w:cs="Arial"/>
                <w:b/>
                <w:bCs/>
              </w:rPr>
              <w:br/>
            </w:r>
            <w:r>
              <w:rPr>
                <w:rFonts w:ascii="Arial" w:eastAsia="微軟正黑體" w:hAnsi="Arial" w:cs="Arial" w:hint="eastAsia"/>
                <w:b/>
                <w:bCs/>
              </w:rPr>
              <w:t>SMILE PRO</w:t>
            </w:r>
          </w:p>
          <w:p w14:paraId="2C6EEEE0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  <w:b/>
                <w:bCs/>
              </w:rPr>
              <w:t>全飛秒雷射</w:t>
            </w:r>
          </w:p>
        </w:tc>
        <w:tc>
          <w:tcPr>
            <w:tcW w:w="19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CEDE25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/>
                <w:b/>
                <w:bCs/>
              </w:rPr>
              <w:t>SILK</w:t>
            </w:r>
          </w:p>
          <w:p w14:paraId="392CF1F5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  <w:b/>
                <w:bCs/>
              </w:rPr>
              <w:t>柔緞光雷射</w:t>
            </w:r>
          </w:p>
        </w:tc>
      </w:tr>
      <w:tr w:rsidR="006D3ADE" w:rsidRPr="006D3ADE" w14:paraId="172DA104" w14:textId="77777777" w:rsidTr="006D3ADE">
        <w:trPr>
          <w:trHeight w:val="833"/>
        </w:trPr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F4EE91" w14:textId="4BEF1353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核准年分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70E474" w14:textId="59CADC8B" w:rsidR="006D3ADE" w:rsidRPr="006D3ADE" w:rsidRDefault="006D3ADE" w:rsidP="006D3ADE">
            <w:pPr>
              <w:spacing w:line="360" w:lineRule="exact"/>
              <w:jc w:val="center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1996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F8FD52" w14:textId="0D32F9E2" w:rsidR="006D3ADE" w:rsidRPr="006D3ADE" w:rsidRDefault="006D3ADE" w:rsidP="006D3ADE">
            <w:pPr>
              <w:spacing w:line="360" w:lineRule="exact"/>
              <w:jc w:val="center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1998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1B220E" w14:textId="248CC500" w:rsidR="006D3ADE" w:rsidRPr="006D3ADE" w:rsidRDefault="006D3ADE" w:rsidP="006D3ADE">
            <w:pPr>
              <w:spacing w:line="360" w:lineRule="exact"/>
              <w:jc w:val="center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2016/2021</w:t>
            </w:r>
          </w:p>
        </w:tc>
        <w:tc>
          <w:tcPr>
            <w:tcW w:w="19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F6692C" w14:textId="56524DCC" w:rsidR="006D3ADE" w:rsidRPr="006D3ADE" w:rsidRDefault="006D3ADE" w:rsidP="006D3ADE">
            <w:pPr>
              <w:spacing w:line="360" w:lineRule="exact"/>
              <w:jc w:val="center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2023</w:t>
            </w:r>
          </w:p>
        </w:tc>
      </w:tr>
      <w:tr w:rsidR="006D3ADE" w:rsidRPr="006D3ADE" w14:paraId="1568CE05" w14:textId="77777777" w:rsidTr="006D3ADE">
        <w:trPr>
          <w:trHeight w:val="1762"/>
        </w:trPr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6C15D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手術方式</w:t>
            </w:r>
            <w:r w:rsidRPr="006D3ADE">
              <w:rPr>
                <w:rFonts w:ascii="Arial" w:eastAsia="微軟正黑體" w:hAnsi="Arial" w:cs="Arial"/>
              </w:rPr>
              <w:br/>
            </w:r>
            <w:r w:rsidRPr="006D3ADE">
              <w:rPr>
                <w:rFonts w:ascii="Arial" w:eastAsia="微軟正黑體" w:hAnsi="Arial" w:cs="Arial" w:hint="eastAsia"/>
              </w:rPr>
              <w:t>說明</w:t>
            </w:r>
            <w:r w:rsidRPr="006D3ADE">
              <w:rPr>
                <w:rFonts w:ascii="Arial" w:eastAsia="微軟正黑體" w:hAnsi="Arial" w:cs="Arial"/>
                <w:vertAlign w:val="superscript"/>
              </w:rPr>
              <w:t>1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74CF78" w14:textId="19E264C6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移除角膜上層後，再以雷射切割基質層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4821C1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製作角膜瓣，</w:t>
            </w:r>
            <w:r w:rsidRPr="006D3ADE">
              <w:rPr>
                <w:rFonts w:ascii="Arial" w:eastAsia="微軟正黑體" w:hAnsi="Arial" w:cs="Arial"/>
              </w:rPr>
              <w:br/>
            </w:r>
            <w:r w:rsidRPr="006D3ADE">
              <w:rPr>
                <w:rFonts w:ascii="Arial" w:eastAsia="微軟正黑體" w:hAnsi="Arial" w:cs="Arial" w:hint="eastAsia"/>
              </w:rPr>
              <w:t>並掀開角膜瓣後以雷射切割</w:t>
            </w:r>
            <w:r w:rsidRPr="006D3ADE">
              <w:rPr>
                <w:rFonts w:ascii="Arial" w:eastAsia="微軟正黑體" w:hAnsi="Arial" w:cs="Arial"/>
              </w:rPr>
              <w:br/>
            </w:r>
            <w:r w:rsidRPr="006D3ADE">
              <w:rPr>
                <w:rFonts w:ascii="Arial" w:eastAsia="微軟正黑體" w:hAnsi="Arial" w:cs="Arial" w:hint="eastAsia"/>
              </w:rPr>
              <w:t>基質層</w:t>
            </w:r>
          </w:p>
        </w:tc>
        <w:tc>
          <w:tcPr>
            <w:tcW w:w="3911" w:type="dxa"/>
            <w:gridSpan w:val="2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43F05C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以雷射製作角膜透鏡，並於角膜切割</w:t>
            </w:r>
            <w:r w:rsidRPr="006D3ADE">
              <w:rPr>
                <w:rFonts w:ascii="Arial" w:eastAsia="微軟正黑體" w:hAnsi="Arial" w:cs="Arial" w:hint="eastAsia"/>
              </w:rPr>
              <w:t xml:space="preserve"> </w:t>
            </w:r>
            <w:r w:rsidRPr="006D3ADE">
              <w:rPr>
                <w:rFonts w:ascii="Arial" w:eastAsia="微軟正黑體" w:hAnsi="Arial" w:cs="Arial"/>
              </w:rPr>
              <w:t xml:space="preserve">2-4mm </w:t>
            </w:r>
            <w:r w:rsidRPr="006D3ADE">
              <w:rPr>
                <w:rFonts w:ascii="Arial" w:eastAsia="微軟正黑體" w:hAnsi="Arial" w:cs="Arial" w:hint="eastAsia"/>
              </w:rPr>
              <w:t>傷口後，由切口取出角膜透鏡</w:t>
            </w:r>
          </w:p>
        </w:tc>
      </w:tr>
      <w:tr w:rsidR="006D3ADE" w:rsidRPr="006D3ADE" w14:paraId="7024DF2D" w14:textId="77777777" w:rsidTr="006D3ADE">
        <w:trPr>
          <w:trHeight w:val="1021"/>
        </w:trPr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44C10" w14:textId="5CD5248F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手術傷口</w:t>
            </w:r>
            <w:r w:rsidRPr="006D3ADE">
              <w:rPr>
                <w:rFonts w:ascii="Arial" w:eastAsia="微軟正黑體" w:hAnsi="Arial" w:cs="Arial"/>
                <w:vertAlign w:val="superscript"/>
              </w:rPr>
              <w:t>1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D6EF22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大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A0C5CB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較大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D0B970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小</w:t>
            </w:r>
          </w:p>
        </w:tc>
        <w:tc>
          <w:tcPr>
            <w:tcW w:w="19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66DC78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小</w:t>
            </w:r>
          </w:p>
        </w:tc>
      </w:tr>
      <w:tr w:rsidR="006D3ADE" w:rsidRPr="006D3ADE" w14:paraId="5510D0B8" w14:textId="77777777" w:rsidTr="006D3ADE">
        <w:trPr>
          <w:trHeight w:val="1021"/>
        </w:trPr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92BDA7" w14:textId="46B11A0D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疼痛感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8296B3" w14:textId="2631A8F2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強</w:t>
            </w:r>
            <w:r>
              <w:rPr>
                <w:rFonts w:ascii="Arial" w:eastAsia="微軟正黑體" w:hAnsi="Arial" w:cs="Arial"/>
                <w:vertAlign w:val="superscript"/>
              </w:rPr>
              <w:t>1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DBFB22" w14:textId="3F0D2B92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較輕微</w:t>
            </w:r>
            <w:r>
              <w:rPr>
                <w:rFonts w:ascii="Arial" w:eastAsia="微軟正黑體" w:hAnsi="Arial" w:cs="Arial"/>
                <w:vertAlign w:val="superscript"/>
              </w:rPr>
              <w:t>1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3E4AB3" w14:textId="6A7B8111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較輕微</w:t>
            </w:r>
            <w:r>
              <w:rPr>
                <w:rFonts w:ascii="Arial" w:eastAsia="微軟正黑體" w:hAnsi="Arial" w:cs="Arial"/>
                <w:vertAlign w:val="superscript"/>
              </w:rPr>
              <w:t>1</w:t>
            </w:r>
          </w:p>
        </w:tc>
        <w:tc>
          <w:tcPr>
            <w:tcW w:w="19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C49EE7" w14:textId="013F9878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較輕微</w:t>
            </w:r>
            <w:r>
              <w:rPr>
                <w:rFonts w:ascii="Arial" w:eastAsia="微軟正黑體" w:hAnsi="Arial" w:cs="Arial"/>
                <w:vertAlign w:val="superscript"/>
              </w:rPr>
              <w:t>5</w:t>
            </w:r>
          </w:p>
        </w:tc>
      </w:tr>
      <w:tr w:rsidR="006D3ADE" w:rsidRPr="006D3ADE" w14:paraId="3C6AFE96" w14:textId="77777777" w:rsidTr="006D3ADE">
        <w:trPr>
          <w:trHeight w:val="1021"/>
        </w:trPr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2403A8" w14:textId="483255AF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lastRenderedPageBreak/>
              <w:t>視力恢復期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ACEB38" w14:textId="44460925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數月</w:t>
            </w:r>
            <w:r w:rsidR="00960AE9">
              <w:rPr>
                <w:rFonts w:ascii="Arial" w:eastAsia="微軟正黑體" w:hAnsi="Arial" w:cs="Arial"/>
                <w:vertAlign w:val="superscript"/>
              </w:rPr>
              <w:t>3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C89D1C" w14:textId="3235800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短</w:t>
            </w:r>
            <w:r w:rsidR="00960AE9">
              <w:rPr>
                <w:rFonts w:ascii="Arial" w:eastAsia="微軟正黑體" w:hAnsi="Arial" w:cs="Arial"/>
                <w:vertAlign w:val="superscript"/>
              </w:rPr>
              <w:t>3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401157" w14:textId="69BC7B8F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數日</w:t>
            </w:r>
            <w:r w:rsidR="00960AE9">
              <w:rPr>
                <w:rFonts w:ascii="Arial" w:eastAsia="微軟正黑體" w:hAnsi="Arial" w:cs="Arial"/>
                <w:vertAlign w:val="superscript"/>
              </w:rPr>
              <w:t>3</w:t>
            </w:r>
          </w:p>
        </w:tc>
        <w:tc>
          <w:tcPr>
            <w:tcW w:w="19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E60C19" w14:textId="78656AE6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短</w:t>
            </w:r>
            <w:r>
              <w:rPr>
                <w:rFonts w:ascii="Arial" w:eastAsia="微軟正黑體" w:hAnsi="Arial" w:cs="Arial"/>
                <w:vertAlign w:val="superscript"/>
              </w:rPr>
              <w:t>5</w:t>
            </w:r>
          </w:p>
        </w:tc>
      </w:tr>
      <w:tr w:rsidR="006D3ADE" w:rsidRPr="006D3ADE" w14:paraId="53EE279F" w14:textId="77777777" w:rsidTr="006D3ADE">
        <w:trPr>
          <w:trHeight w:val="1021"/>
        </w:trPr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5A2B8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優點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307211" w14:textId="59CDFA11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維持</w:t>
            </w:r>
            <w:r w:rsidRPr="006D3ADE">
              <w:rPr>
                <w:rFonts w:ascii="Arial" w:eastAsia="微軟正黑體" w:hAnsi="Arial" w:cs="Arial"/>
              </w:rPr>
              <w:br/>
            </w:r>
            <w:r w:rsidRPr="006D3ADE">
              <w:rPr>
                <w:rFonts w:ascii="Arial" w:eastAsia="微軟正黑體" w:hAnsi="Arial" w:cs="Arial" w:hint="eastAsia"/>
              </w:rPr>
              <w:t>角膜穩定性</w:t>
            </w:r>
            <w:r w:rsidR="00B63D17">
              <w:rPr>
                <w:rFonts w:ascii="Arial" w:eastAsia="微軟正黑體" w:hAnsi="Arial" w:cs="Arial" w:hint="eastAsia"/>
                <w:vertAlign w:val="superscript"/>
              </w:rPr>
              <w:t>1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4CE85" w14:textId="554DE984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快速恢復視力</w:t>
            </w:r>
            <w:r w:rsidR="00B63D17">
              <w:rPr>
                <w:rFonts w:ascii="Arial" w:eastAsia="微軟正黑體" w:hAnsi="Arial" w:cs="Arial" w:hint="eastAsia"/>
                <w:vertAlign w:val="superscript"/>
              </w:rPr>
              <w:t>1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C37DB7" w14:textId="283E7BD4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適合乾眼症者</w:t>
            </w:r>
            <w:r w:rsidR="00B63D17">
              <w:rPr>
                <w:rFonts w:ascii="Arial" w:eastAsia="微軟正黑體" w:hAnsi="Arial" w:cs="Arial" w:hint="eastAsia"/>
                <w:vertAlign w:val="superscript"/>
              </w:rPr>
              <w:t>1</w:t>
            </w:r>
          </w:p>
        </w:tc>
        <w:tc>
          <w:tcPr>
            <w:tcW w:w="19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A8E34" w14:textId="5AB6FF4E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恢復快速且安全有效</w:t>
            </w:r>
            <w:r>
              <w:rPr>
                <w:rFonts w:ascii="Arial" w:eastAsia="微軟正黑體" w:hAnsi="Arial" w:cs="Arial"/>
                <w:vertAlign w:val="superscript"/>
              </w:rPr>
              <w:t>5</w:t>
            </w:r>
          </w:p>
        </w:tc>
      </w:tr>
      <w:tr w:rsidR="006D3ADE" w:rsidRPr="006D3ADE" w14:paraId="61E8AD44" w14:textId="77777777" w:rsidTr="006D3ADE">
        <w:trPr>
          <w:trHeight w:val="1519"/>
        </w:trPr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72EA95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缺點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9E3E94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角膜混濁</w:t>
            </w:r>
            <w:r w:rsidRPr="006D3ADE">
              <w:rPr>
                <w:rFonts w:ascii="Arial" w:eastAsia="微軟正黑體" w:hAnsi="Arial" w:cs="Arial"/>
                <w:vertAlign w:val="superscript"/>
              </w:rPr>
              <w:t>3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395B2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皮瓣掀開引發之併發症</w:t>
            </w:r>
            <w:r w:rsidRPr="006D3ADE">
              <w:rPr>
                <w:rFonts w:ascii="Arial" w:eastAsia="微軟正黑體" w:hAnsi="Arial" w:cs="Arial"/>
                <w:vertAlign w:val="superscript"/>
              </w:rPr>
              <w:t>3</w:t>
            </w:r>
          </w:p>
        </w:tc>
        <w:tc>
          <w:tcPr>
            <w:tcW w:w="19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22B704" w14:textId="77777777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角膜透鏡</w:t>
            </w:r>
            <w:r w:rsidRPr="006D3ADE">
              <w:rPr>
                <w:rFonts w:ascii="Arial" w:eastAsia="微軟正黑體" w:hAnsi="Arial" w:cs="Arial"/>
              </w:rPr>
              <w:br/>
            </w:r>
            <w:r w:rsidRPr="006D3ADE">
              <w:rPr>
                <w:rFonts w:ascii="Arial" w:eastAsia="微軟正黑體" w:hAnsi="Arial" w:cs="Arial" w:hint="eastAsia"/>
              </w:rPr>
              <w:t>未完整取出</w:t>
            </w:r>
            <w:r w:rsidRPr="006D3ADE">
              <w:rPr>
                <w:rFonts w:ascii="Arial" w:eastAsia="微軟正黑體" w:hAnsi="Arial" w:cs="Arial"/>
              </w:rPr>
              <w:br/>
            </w:r>
            <w:r w:rsidRPr="006D3ADE">
              <w:rPr>
                <w:rFonts w:ascii="Arial" w:eastAsia="微軟正黑體" w:hAnsi="Arial" w:cs="Arial" w:hint="eastAsia"/>
              </w:rPr>
              <w:t>引起之併發症</w:t>
            </w:r>
            <w:r w:rsidRPr="006D3ADE">
              <w:rPr>
                <w:rFonts w:ascii="Arial" w:eastAsia="微軟正黑體" w:hAnsi="Arial" w:cs="Arial"/>
                <w:vertAlign w:val="superscript"/>
              </w:rPr>
              <w:t>3</w:t>
            </w:r>
          </w:p>
        </w:tc>
        <w:tc>
          <w:tcPr>
            <w:tcW w:w="19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D3D6EB" w14:textId="2CDDE3D9" w:rsidR="006D3ADE" w:rsidRPr="006D3ADE" w:rsidRDefault="006D3ADE" w:rsidP="006D3ADE">
            <w:pPr>
              <w:spacing w:line="360" w:lineRule="exact"/>
              <w:rPr>
                <w:rFonts w:ascii="Arial" w:eastAsia="微軟正黑體" w:hAnsi="Arial" w:cs="Arial"/>
              </w:rPr>
            </w:pPr>
            <w:r w:rsidRPr="006D3ADE">
              <w:rPr>
                <w:rFonts w:ascii="Arial" w:eastAsia="微軟正黑體" w:hAnsi="Arial" w:cs="Arial" w:hint="eastAsia"/>
              </w:rPr>
              <w:t>尚無</w:t>
            </w:r>
            <w:r w:rsidRPr="006D3ADE">
              <w:rPr>
                <w:rFonts w:ascii="Arial" w:eastAsia="微軟正黑體" w:hAnsi="Arial" w:cs="Arial"/>
              </w:rPr>
              <w:br/>
            </w:r>
            <w:r w:rsidRPr="006D3ADE">
              <w:rPr>
                <w:rFonts w:ascii="Arial" w:eastAsia="微軟正黑體" w:hAnsi="Arial" w:cs="Arial" w:hint="eastAsia"/>
              </w:rPr>
              <w:t>完整資料</w:t>
            </w:r>
            <w:r>
              <w:rPr>
                <w:rFonts w:ascii="Arial" w:eastAsia="微軟正黑體" w:hAnsi="Arial" w:cs="Arial"/>
                <w:vertAlign w:val="superscript"/>
              </w:rPr>
              <w:t>5</w:t>
            </w:r>
          </w:p>
        </w:tc>
      </w:tr>
    </w:tbl>
    <w:p w14:paraId="144B530D" w14:textId="77777777" w:rsidR="006D3ADE" w:rsidRDefault="006D3ADE" w:rsidP="006D3ADE">
      <w:pPr>
        <w:spacing w:line="360" w:lineRule="exact"/>
        <w:rPr>
          <w:rFonts w:ascii="Arial" w:eastAsia="微軟正黑體" w:hAnsi="Arial" w:cs="Arial"/>
        </w:rPr>
      </w:pPr>
    </w:p>
    <w:p w14:paraId="3380E864" w14:textId="77777777" w:rsidR="00695D10" w:rsidRDefault="00695D10" w:rsidP="006D3ADE">
      <w:pPr>
        <w:spacing w:line="360" w:lineRule="exact"/>
        <w:rPr>
          <w:rFonts w:ascii="Arial" w:eastAsia="微軟正黑體" w:hAnsi="Arial" w:cs="Arial"/>
        </w:rPr>
      </w:pPr>
    </w:p>
    <w:p w14:paraId="4A18E1CB" w14:textId="7662D8F1" w:rsidR="00695D10" w:rsidRPr="003D0B98" w:rsidRDefault="00695D10" w:rsidP="006D3ADE">
      <w:pPr>
        <w:spacing w:line="360" w:lineRule="exact"/>
        <w:rPr>
          <w:rFonts w:ascii="Arial" w:eastAsia="微軟正黑體" w:hAnsi="Arial" w:cs="Arial"/>
          <w:b/>
          <w:bCs/>
        </w:rPr>
      </w:pPr>
      <w:r w:rsidRPr="003D0B98">
        <w:rPr>
          <w:rFonts w:ascii="Arial" w:eastAsia="微軟正黑體" w:hAnsi="Arial" w:cs="Arial" w:hint="eastAsia"/>
          <w:b/>
          <w:bCs/>
        </w:rPr>
        <w:t>Re</w:t>
      </w:r>
      <w:r w:rsidRPr="003D0B98">
        <w:rPr>
          <w:rFonts w:ascii="Arial" w:eastAsia="微軟正黑體" w:hAnsi="Arial" w:cs="Arial"/>
          <w:b/>
          <w:bCs/>
        </w:rPr>
        <w:t>ference</w:t>
      </w:r>
      <w:r w:rsidRPr="003D0B98">
        <w:rPr>
          <w:rFonts w:ascii="Arial" w:eastAsia="微軟正黑體" w:hAnsi="Arial" w:cs="Arial" w:hint="eastAsia"/>
          <w:b/>
          <w:bCs/>
        </w:rPr>
        <w:t>：</w:t>
      </w:r>
    </w:p>
    <w:p w14:paraId="58FBBA89" w14:textId="08E02FE9" w:rsidR="00695D10" w:rsidRDefault="00695D10" w:rsidP="00695D10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  <w:lang w:val="de-DE"/>
        </w:rPr>
      </w:pPr>
      <w:r w:rsidRPr="00695D10">
        <w:rPr>
          <w:rFonts w:ascii="Arial" w:eastAsia="微軟正黑體" w:hAnsi="Arial" w:cs="Arial"/>
          <w:lang w:val="de-DE"/>
        </w:rPr>
        <w:t>KimT,et al.Lancet2019;393:2085–98</w:t>
      </w:r>
    </w:p>
    <w:p w14:paraId="1A0252FF" w14:textId="4C73BD7F" w:rsidR="00695D10" w:rsidRDefault="00695D10" w:rsidP="0021299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</w:rPr>
      </w:pPr>
      <w:r w:rsidRPr="00960AE9">
        <w:rPr>
          <w:rFonts w:ascii="Arial" w:eastAsia="微軟正黑體" w:hAnsi="Arial" w:cs="Arial" w:hint="eastAsia"/>
        </w:rPr>
        <w:t>K</w:t>
      </w:r>
      <w:r w:rsidRPr="00960AE9">
        <w:rPr>
          <w:rFonts w:ascii="Arial" w:eastAsia="微軟正黑體" w:hAnsi="Arial" w:cs="Arial"/>
        </w:rPr>
        <w:t xml:space="preserve">oh S, et al. </w:t>
      </w:r>
      <w:r w:rsidR="00960AE9" w:rsidRPr="00960AE9">
        <w:rPr>
          <w:rFonts w:ascii="Arial" w:eastAsia="微軟正黑體" w:hAnsi="Arial" w:cs="Arial"/>
        </w:rPr>
        <w:t>Asia Pac J Ophthalmol (Phila). 2020 Dec;9(6):498-504.</w:t>
      </w:r>
    </w:p>
    <w:p w14:paraId="11ACA468" w14:textId="77777777" w:rsidR="00960AE9" w:rsidRPr="001012C5" w:rsidRDefault="00960AE9" w:rsidP="00960AE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  <w:lang w:val="de-DE"/>
        </w:rPr>
      </w:pPr>
      <w:r w:rsidRPr="001012C5">
        <w:rPr>
          <w:rFonts w:ascii="Arial" w:eastAsia="微軟正黑體" w:hAnsi="Arial" w:cs="Arial"/>
        </w:rPr>
        <w:t>Chang JY, et al. Journal of Chinese Medical Association. (2022) 85: 145-151.</w:t>
      </w:r>
    </w:p>
    <w:p w14:paraId="7E46D9F2" w14:textId="77777777" w:rsidR="00960AE9" w:rsidRPr="0073589E" w:rsidRDefault="00960AE9" w:rsidP="00960AE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F</w:t>
      </w:r>
      <w:r>
        <w:rPr>
          <w:rFonts w:ascii="Arial" w:eastAsia="微軟正黑體" w:hAnsi="Arial" w:cs="Arial"/>
        </w:rPr>
        <w:t xml:space="preserve">uest M, et al. </w:t>
      </w:r>
      <w:r w:rsidRPr="0073589E">
        <w:rPr>
          <w:rFonts w:ascii="Arial" w:eastAsia="微軟正黑體" w:hAnsi="Arial" w:cs="Arial"/>
        </w:rPr>
        <w:t>Taiwan J Ophthalmol 2021;11: 113-121</w:t>
      </w:r>
    </w:p>
    <w:p w14:paraId="7F242327" w14:textId="77777777" w:rsidR="00960AE9" w:rsidRDefault="00960AE9" w:rsidP="00960AE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</w:rPr>
      </w:pPr>
      <w:r w:rsidRPr="001012C5">
        <w:rPr>
          <w:rFonts w:ascii="Arial" w:eastAsia="微軟正黑體" w:hAnsi="Arial" w:cs="Arial"/>
        </w:rPr>
        <w:t>Sachdev MS, et al. Clinical Ophthalmology 2023:17 3761–3773</w:t>
      </w:r>
    </w:p>
    <w:p w14:paraId="18DE4A83" w14:textId="77777777" w:rsidR="00960AE9" w:rsidRPr="001012C5" w:rsidRDefault="00960AE9" w:rsidP="00960AE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</w:rPr>
      </w:pPr>
      <w:r w:rsidRPr="001012C5">
        <w:rPr>
          <w:rFonts w:ascii="Arial" w:eastAsia="微軟正黑體" w:hAnsi="Arial" w:cs="Arial"/>
        </w:rPr>
        <w:t xml:space="preserve">Dragnea DC, et al. </w:t>
      </w:r>
      <w:r w:rsidRPr="001012C5">
        <w:rPr>
          <w:rFonts w:ascii="Arial" w:eastAsia="微軟正黑體" w:hAnsi="Arial" w:cs="Arial"/>
          <w:lang w:val="sv-SE"/>
        </w:rPr>
        <w:t xml:space="preserve">J. Clin. Med. </w:t>
      </w:r>
      <w:r w:rsidRPr="001012C5">
        <w:rPr>
          <w:rFonts w:ascii="Arial" w:eastAsia="微軟正黑體" w:hAnsi="Arial" w:cs="Arial"/>
          <w:b/>
          <w:bCs/>
          <w:lang w:val="sv-SE"/>
        </w:rPr>
        <w:t>2023</w:t>
      </w:r>
      <w:r w:rsidRPr="001012C5">
        <w:rPr>
          <w:rFonts w:ascii="Arial" w:eastAsia="微軟正黑體" w:hAnsi="Arial" w:cs="Arial"/>
          <w:lang w:val="sv-SE"/>
        </w:rPr>
        <w:t>, 12, 2214.</w:t>
      </w:r>
    </w:p>
    <w:p w14:paraId="3A39E70D" w14:textId="77777777" w:rsidR="00960AE9" w:rsidRPr="001012C5" w:rsidRDefault="00960AE9" w:rsidP="00960AE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</w:rPr>
      </w:pPr>
      <w:r w:rsidRPr="001012C5">
        <w:rPr>
          <w:rFonts w:ascii="Arial" w:eastAsia="微軟正黑體" w:hAnsi="Arial" w:cs="Arial"/>
        </w:rPr>
        <w:t>Wong AHY, et al. Asia Pac J Ophthalmol (Phila). 2019 Sep-Oct;8(5):397-405.</w:t>
      </w:r>
    </w:p>
    <w:p w14:paraId="5A61B636" w14:textId="77777777" w:rsidR="00960AE9" w:rsidRDefault="00960AE9" w:rsidP="00960AE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</w:rPr>
      </w:pPr>
      <w:r w:rsidRPr="001012C5">
        <w:rPr>
          <w:rFonts w:ascii="Arial" w:eastAsia="微軟正黑體" w:hAnsi="Arial" w:cs="Arial"/>
        </w:rPr>
        <w:t>Nagaraja H, et al. Asia-Pacific Journal of Ophthalmology  Volume 8, Number 5, September/October 2019</w:t>
      </w:r>
    </w:p>
    <w:p w14:paraId="744A8E56" w14:textId="77777777" w:rsidR="00960AE9" w:rsidRPr="001012C5" w:rsidRDefault="00960AE9" w:rsidP="00960AE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</w:rPr>
      </w:pPr>
      <w:r w:rsidRPr="0073589E">
        <w:rPr>
          <w:rFonts w:ascii="Arial" w:eastAsia="微軟正黑體" w:hAnsi="Arial" w:cs="Arial"/>
        </w:rPr>
        <w:t>Zhao J, et al. Journal of Refractive Surgery, 2019;35(2):96–101</w:t>
      </w:r>
    </w:p>
    <w:p w14:paraId="2EB1FDB1" w14:textId="2BB748CE" w:rsidR="00960AE9" w:rsidRPr="00960AE9" w:rsidRDefault="003D0B98" w:rsidP="00212999">
      <w:pPr>
        <w:pStyle w:val="a4"/>
        <w:numPr>
          <w:ilvl w:val="0"/>
          <w:numId w:val="19"/>
        </w:numPr>
        <w:spacing w:line="360" w:lineRule="exact"/>
        <w:ind w:leftChars="0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>中華民國眼科醫學會</w:t>
      </w:r>
      <w:r>
        <w:rPr>
          <w:rFonts w:ascii="Arial" w:eastAsia="微軟正黑體" w:hAnsi="Arial" w:cs="Arial" w:hint="eastAsia"/>
        </w:rPr>
        <w:t xml:space="preserve"> Av</w:t>
      </w:r>
      <w:r>
        <w:rPr>
          <w:rFonts w:ascii="Arial" w:eastAsia="微軟正黑體" w:hAnsi="Arial" w:cs="Arial"/>
        </w:rPr>
        <w:t xml:space="preserve">aliable at: </w:t>
      </w:r>
      <w:r w:rsidRPr="003D0B98">
        <w:rPr>
          <w:rFonts w:ascii="Arial" w:eastAsia="微軟正黑體" w:hAnsi="Arial" w:cs="Arial"/>
          <w:lang w:val="de-DE"/>
        </w:rPr>
        <w:t>https://www.oph.org.tw/education/content.php?id=7&amp;type=3&amp;pageNo=1&amp;continue=</w:t>
      </w:r>
    </w:p>
    <w:sectPr w:rsidR="00960AE9" w:rsidRPr="00960AE9" w:rsidSect="00C5447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55EA" w14:textId="77777777" w:rsidR="00C5447F" w:rsidRDefault="00C5447F" w:rsidP="00CE4746">
      <w:r>
        <w:separator/>
      </w:r>
    </w:p>
  </w:endnote>
  <w:endnote w:type="continuationSeparator" w:id="0">
    <w:p w14:paraId="072790AF" w14:textId="77777777" w:rsidR="00C5447F" w:rsidRDefault="00C5447F" w:rsidP="00CE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5808D" w14:textId="77777777" w:rsidR="00C5447F" w:rsidRDefault="00C5447F" w:rsidP="00CE4746">
      <w:r>
        <w:separator/>
      </w:r>
    </w:p>
  </w:footnote>
  <w:footnote w:type="continuationSeparator" w:id="0">
    <w:p w14:paraId="327E93AE" w14:textId="77777777" w:rsidR="00C5447F" w:rsidRDefault="00C5447F" w:rsidP="00CE4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867"/>
    <w:multiLevelType w:val="hybridMultilevel"/>
    <w:tmpl w:val="FDBCCFCC"/>
    <w:lvl w:ilvl="0" w:tplc="6D64F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3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C6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07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66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43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A0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5AF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004208"/>
    <w:multiLevelType w:val="hybridMultilevel"/>
    <w:tmpl w:val="BD7E175C"/>
    <w:lvl w:ilvl="0" w:tplc="92928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6D5758"/>
    <w:multiLevelType w:val="hybridMultilevel"/>
    <w:tmpl w:val="08D4EB60"/>
    <w:lvl w:ilvl="0" w:tplc="848E9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09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A4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45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ED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FEF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14D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A5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6F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902110"/>
    <w:multiLevelType w:val="hybridMultilevel"/>
    <w:tmpl w:val="4F1EC5A0"/>
    <w:lvl w:ilvl="0" w:tplc="552CE92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D85BE7"/>
    <w:multiLevelType w:val="hybridMultilevel"/>
    <w:tmpl w:val="BC9C64C4"/>
    <w:lvl w:ilvl="0" w:tplc="552CE92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BDC4844"/>
    <w:multiLevelType w:val="hybridMultilevel"/>
    <w:tmpl w:val="362812F2"/>
    <w:lvl w:ilvl="0" w:tplc="2640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84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F84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E0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6A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28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0B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4D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88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6450A8"/>
    <w:multiLevelType w:val="hybridMultilevel"/>
    <w:tmpl w:val="24EE1A6A"/>
    <w:lvl w:ilvl="0" w:tplc="552CE92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77B36D3"/>
    <w:multiLevelType w:val="hybridMultilevel"/>
    <w:tmpl w:val="5B984608"/>
    <w:lvl w:ilvl="0" w:tplc="FFFFFFFF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960" w:hanging="480"/>
      </w:pPr>
    </w:lvl>
    <w:lvl w:ilvl="2" w:tplc="552CE92E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85D08CA"/>
    <w:multiLevelType w:val="hybridMultilevel"/>
    <w:tmpl w:val="B0788B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2DE116C"/>
    <w:multiLevelType w:val="hybridMultilevel"/>
    <w:tmpl w:val="25E88D1C"/>
    <w:lvl w:ilvl="0" w:tplc="FFFFFFFF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37A9F86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D903C7"/>
    <w:multiLevelType w:val="hybridMultilevel"/>
    <w:tmpl w:val="4896149A"/>
    <w:lvl w:ilvl="0" w:tplc="552CE92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E240622"/>
    <w:multiLevelType w:val="hybridMultilevel"/>
    <w:tmpl w:val="00B6C626"/>
    <w:lvl w:ilvl="0" w:tplc="38B4B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E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81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B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C8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E0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0A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4B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FE8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0D40DA6"/>
    <w:multiLevelType w:val="hybridMultilevel"/>
    <w:tmpl w:val="E4620256"/>
    <w:lvl w:ilvl="0" w:tplc="FFFFFFFF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960" w:hanging="480"/>
      </w:pPr>
    </w:lvl>
    <w:lvl w:ilvl="2" w:tplc="552CE92E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F171ED"/>
    <w:multiLevelType w:val="hybridMultilevel"/>
    <w:tmpl w:val="D898F59A"/>
    <w:lvl w:ilvl="0" w:tplc="552CE92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422358D"/>
    <w:multiLevelType w:val="hybridMultilevel"/>
    <w:tmpl w:val="B4049FE2"/>
    <w:lvl w:ilvl="0" w:tplc="7B4A6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9AA706B"/>
    <w:multiLevelType w:val="hybridMultilevel"/>
    <w:tmpl w:val="3232EE72"/>
    <w:lvl w:ilvl="0" w:tplc="4F4A3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C6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E0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E6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A0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6F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08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346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801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C501638"/>
    <w:multiLevelType w:val="hybridMultilevel"/>
    <w:tmpl w:val="471C7224"/>
    <w:lvl w:ilvl="0" w:tplc="552CE92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807A1C"/>
    <w:multiLevelType w:val="hybridMultilevel"/>
    <w:tmpl w:val="BEC413FC"/>
    <w:lvl w:ilvl="0" w:tplc="552CE92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6D87CD7"/>
    <w:multiLevelType w:val="hybridMultilevel"/>
    <w:tmpl w:val="4AB46B48"/>
    <w:lvl w:ilvl="0" w:tplc="025A9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08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0C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65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C0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2E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2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69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66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2346435">
    <w:abstractNumId w:val="8"/>
  </w:num>
  <w:num w:numId="2" w16cid:durableId="130832726">
    <w:abstractNumId w:val="4"/>
  </w:num>
  <w:num w:numId="3" w16cid:durableId="878199950">
    <w:abstractNumId w:val="13"/>
  </w:num>
  <w:num w:numId="4" w16cid:durableId="942029055">
    <w:abstractNumId w:val="10"/>
  </w:num>
  <w:num w:numId="5" w16cid:durableId="96760161">
    <w:abstractNumId w:val="17"/>
  </w:num>
  <w:num w:numId="6" w16cid:durableId="679963869">
    <w:abstractNumId w:val="3"/>
  </w:num>
  <w:num w:numId="7" w16cid:durableId="179466264">
    <w:abstractNumId w:val="9"/>
  </w:num>
  <w:num w:numId="8" w16cid:durableId="1292054290">
    <w:abstractNumId w:val="12"/>
  </w:num>
  <w:num w:numId="9" w16cid:durableId="2080249210">
    <w:abstractNumId w:val="7"/>
  </w:num>
  <w:num w:numId="10" w16cid:durableId="456065572">
    <w:abstractNumId w:val="1"/>
  </w:num>
  <w:num w:numId="11" w16cid:durableId="668748515">
    <w:abstractNumId w:val="6"/>
  </w:num>
  <w:num w:numId="12" w16cid:durableId="1347294044">
    <w:abstractNumId w:val="16"/>
  </w:num>
  <w:num w:numId="13" w16cid:durableId="1463309019">
    <w:abstractNumId w:val="5"/>
  </w:num>
  <w:num w:numId="14" w16cid:durableId="452335136">
    <w:abstractNumId w:val="11"/>
  </w:num>
  <w:num w:numId="15" w16cid:durableId="688142114">
    <w:abstractNumId w:val="2"/>
  </w:num>
  <w:num w:numId="16" w16cid:durableId="661280487">
    <w:abstractNumId w:val="18"/>
  </w:num>
  <w:num w:numId="17" w16cid:durableId="1176656649">
    <w:abstractNumId w:val="0"/>
  </w:num>
  <w:num w:numId="18" w16cid:durableId="1595287251">
    <w:abstractNumId w:val="15"/>
  </w:num>
  <w:num w:numId="19" w16cid:durableId="98450942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u, Ariel [TW]">
    <w15:presenceInfo w15:providerId="AD" w15:userId="S::AWu5@its.jnj.com::44104e6b-69c4-4681-b3f0-ed10ec6dda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DC"/>
    <w:rsid w:val="000409B6"/>
    <w:rsid w:val="00066242"/>
    <w:rsid w:val="001012C5"/>
    <w:rsid w:val="00123781"/>
    <w:rsid w:val="00124E87"/>
    <w:rsid w:val="001433C3"/>
    <w:rsid w:val="00171445"/>
    <w:rsid w:val="00177F81"/>
    <w:rsid w:val="001B5C79"/>
    <w:rsid w:val="00206896"/>
    <w:rsid w:val="00244770"/>
    <w:rsid w:val="002B5304"/>
    <w:rsid w:val="002E079F"/>
    <w:rsid w:val="003133EF"/>
    <w:rsid w:val="00330829"/>
    <w:rsid w:val="00340940"/>
    <w:rsid w:val="003927C1"/>
    <w:rsid w:val="003A58A8"/>
    <w:rsid w:val="003B31B5"/>
    <w:rsid w:val="003D0B98"/>
    <w:rsid w:val="003D31E1"/>
    <w:rsid w:val="004312B5"/>
    <w:rsid w:val="00485340"/>
    <w:rsid w:val="00491FBF"/>
    <w:rsid w:val="004A752E"/>
    <w:rsid w:val="004C3E67"/>
    <w:rsid w:val="004D2B63"/>
    <w:rsid w:val="00572366"/>
    <w:rsid w:val="005938AE"/>
    <w:rsid w:val="00664739"/>
    <w:rsid w:val="00665EC6"/>
    <w:rsid w:val="00675C4E"/>
    <w:rsid w:val="00695D10"/>
    <w:rsid w:val="006B79F3"/>
    <w:rsid w:val="006D3ADE"/>
    <w:rsid w:val="007C07C5"/>
    <w:rsid w:val="00805BF0"/>
    <w:rsid w:val="00815E62"/>
    <w:rsid w:val="0082724E"/>
    <w:rsid w:val="008E778E"/>
    <w:rsid w:val="00921AA0"/>
    <w:rsid w:val="00960AE9"/>
    <w:rsid w:val="009813DB"/>
    <w:rsid w:val="0099097C"/>
    <w:rsid w:val="009A399A"/>
    <w:rsid w:val="00AF39D1"/>
    <w:rsid w:val="00B63D17"/>
    <w:rsid w:val="00B65B1A"/>
    <w:rsid w:val="00B66183"/>
    <w:rsid w:val="00BD0CBA"/>
    <w:rsid w:val="00C118A6"/>
    <w:rsid w:val="00C311DC"/>
    <w:rsid w:val="00C5447F"/>
    <w:rsid w:val="00CD546C"/>
    <w:rsid w:val="00CE4746"/>
    <w:rsid w:val="00D20BF1"/>
    <w:rsid w:val="00E35F92"/>
    <w:rsid w:val="00E62D5B"/>
    <w:rsid w:val="00E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05B6"/>
  <w15:chartTrackingRefBased/>
  <w15:docId w15:val="{A4990133-F1E0-4DB5-8CFE-F37845CE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38A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D54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annotation reference"/>
    <w:basedOn w:val="a0"/>
    <w:uiPriority w:val="99"/>
    <w:semiHidden/>
    <w:unhideWhenUsed/>
    <w:rsid w:val="009813DB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813DB"/>
  </w:style>
  <w:style w:type="character" w:customStyle="1" w:styleId="a7">
    <w:name w:val="註解文字 字元"/>
    <w:basedOn w:val="a0"/>
    <w:link w:val="a6"/>
    <w:uiPriority w:val="99"/>
    <w:semiHidden/>
    <w:rsid w:val="009813DB"/>
  </w:style>
  <w:style w:type="paragraph" w:styleId="a8">
    <w:name w:val="annotation subject"/>
    <w:basedOn w:val="a6"/>
    <w:next w:val="a6"/>
    <w:link w:val="a9"/>
    <w:uiPriority w:val="99"/>
    <w:semiHidden/>
    <w:unhideWhenUsed/>
    <w:rsid w:val="009813DB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813DB"/>
    <w:rPr>
      <w:b/>
      <w:bCs/>
    </w:rPr>
  </w:style>
  <w:style w:type="paragraph" w:styleId="aa">
    <w:name w:val="header"/>
    <w:basedOn w:val="a"/>
    <w:link w:val="ab"/>
    <w:uiPriority w:val="99"/>
    <w:unhideWhenUsed/>
    <w:rsid w:val="00CE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CE4746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CE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CE4746"/>
    <w:rPr>
      <w:sz w:val="20"/>
      <w:szCs w:val="20"/>
    </w:rPr>
  </w:style>
  <w:style w:type="paragraph" w:styleId="ae">
    <w:name w:val="Revision"/>
    <w:hidden/>
    <w:uiPriority w:val="99"/>
    <w:semiHidden/>
    <w:rsid w:val="00CE4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0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2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5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5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46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1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7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4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0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6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0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7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0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9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Wu, Ariel [TW]</cp:lastModifiedBy>
  <cp:revision>40</cp:revision>
  <dcterms:created xsi:type="dcterms:W3CDTF">2024-02-01T06:37:00Z</dcterms:created>
  <dcterms:modified xsi:type="dcterms:W3CDTF">2024-02-02T03:18:00Z</dcterms:modified>
</cp:coreProperties>
</file>